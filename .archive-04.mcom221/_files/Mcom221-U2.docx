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883BA" w14:textId="77777777" w:rsidR="00EF78D7" w:rsidRPr="00064121" w:rsidRDefault="00EF78D7" w:rsidP="00EF78D7">
      <w:pPr>
        <w:pStyle w:val="Heading1"/>
      </w:pPr>
      <w:r w:rsidRPr="00064121">
        <w:t xml:space="preserve">Unit </w:t>
      </w:r>
      <w:r>
        <w:t>2</w:t>
      </w:r>
      <w:r w:rsidRPr="00064121">
        <w:t xml:space="preserve">:  </w:t>
      </w:r>
      <w:r>
        <w:t xml:space="preserve">The Filmmaking Process </w:t>
      </w:r>
    </w:p>
    <w:p w14:paraId="58A23210" w14:textId="77777777" w:rsidR="00EF78D7" w:rsidRPr="00064121" w:rsidRDefault="00EF78D7" w:rsidP="00EF78D7">
      <w:pPr>
        <w:pStyle w:val="Heading2"/>
      </w:pPr>
      <w:r w:rsidRPr="00064121">
        <w:t>Overview</w:t>
      </w:r>
    </w:p>
    <w:p w14:paraId="61677231" w14:textId="77777777" w:rsidR="00C018E5" w:rsidRDefault="00C018E5" w:rsidP="00EF78D7">
      <w:pPr>
        <w:spacing w:after="120"/>
      </w:pPr>
    </w:p>
    <w:p w14:paraId="5894AE98" w14:textId="14699B76" w:rsidR="0051463E" w:rsidRDefault="00C018E5" w:rsidP="00EF78D7">
      <w:pPr>
        <w:spacing w:after="120"/>
      </w:pPr>
      <w:r>
        <w:t>Filmmaking is exciting. We get to create and challenge oursel</w:t>
      </w:r>
      <w:r w:rsidR="0029471A">
        <w:t>ves</w:t>
      </w:r>
      <w:r>
        <w:t xml:space="preserve"> as we make projects that can wow and captivate people. It is also a complicated art and craft. Film as a medium incorporates many other arts such as acting (like theatre)</w:t>
      </w:r>
      <w:r w:rsidR="0051463E">
        <w:t xml:space="preserve">; </w:t>
      </w:r>
      <w:r>
        <w:t>sets and production design (like painting and architecture)</w:t>
      </w:r>
      <w:r w:rsidR="0051463E">
        <w:t>;</w:t>
      </w:r>
      <w:r>
        <w:t xml:space="preserve"> </w:t>
      </w:r>
      <w:r w:rsidR="0051463E">
        <w:t xml:space="preserve">rhythm and timing (like music); scripts (like literature); movement (like dance), plasticity of form (like sculpture); as well as its unique combination of these many other arts. </w:t>
      </w:r>
    </w:p>
    <w:p w14:paraId="5AFAF387" w14:textId="77777777" w:rsidR="0051463E" w:rsidRDefault="0051463E" w:rsidP="00EF78D7">
      <w:pPr>
        <w:spacing w:after="120"/>
      </w:pPr>
    </w:p>
    <w:p w14:paraId="685D7AFA" w14:textId="77777777" w:rsidR="0051463E" w:rsidRDefault="0051463E" w:rsidP="00EF78D7">
      <w:pPr>
        <w:spacing w:after="120"/>
      </w:pPr>
      <w:r>
        <w:t>Given the many arts and talents needed to make a great film over time</w:t>
      </w:r>
      <w:r w:rsidR="0029471A">
        <w:t>,</w:t>
      </w:r>
      <w:r>
        <w:t xml:space="preserve"> filmmakers have devised a system to guide filmmakers. This process is so well honed that some filmmakers can do it all: produce, direct, act, shoot, and edit their film. However, the larger the film production and the bigger the budget</w:t>
      </w:r>
      <w:r w:rsidR="0029471A">
        <w:t>,</w:t>
      </w:r>
      <w:r>
        <w:t xml:space="preserve"> the more complicated the process becomes and the more people need to do it.  </w:t>
      </w:r>
    </w:p>
    <w:p w14:paraId="6543A91A" w14:textId="77777777" w:rsidR="0051463E" w:rsidRDefault="0051463E" w:rsidP="00EF78D7">
      <w:pPr>
        <w:spacing w:after="120"/>
      </w:pPr>
    </w:p>
    <w:p w14:paraId="6FBB33F1" w14:textId="19997633" w:rsidR="00EF78D7" w:rsidRPr="00064121" w:rsidRDefault="0051463E" w:rsidP="00EF78D7">
      <w:pPr>
        <w:spacing w:after="120"/>
      </w:pPr>
      <w:r>
        <w:t>Like in a story that has a beginning</w:t>
      </w:r>
      <w:r w:rsidR="0029471A">
        <w:t>,</w:t>
      </w:r>
      <w:r>
        <w:t xml:space="preserve"> middle and end</w:t>
      </w:r>
      <w:r w:rsidR="0029471A">
        <w:t>,</w:t>
      </w:r>
      <w:r>
        <w:t xml:space="preserve"> the filmmaking process is divided into three sections or segments: pre-production, production, and post-production. We start with </w:t>
      </w:r>
      <w:r w:rsidR="00B752E8">
        <w:t>an overall look at the filmmaking</w:t>
      </w:r>
      <w:r>
        <w:t xml:space="preserve"> process</w:t>
      </w:r>
      <w:r w:rsidR="0029471A">
        <w:t>. This will</w:t>
      </w:r>
      <w:r>
        <w:t xml:space="preserve"> give us the big picture of what will lie ahead so that we do not get lost in the detail</w:t>
      </w:r>
      <w:r w:rsidR="0029471A">
        <w:t>s</w:t>
      </w:r>
      <w:r>
        <w:t xml:space="preserve"> of the elements of filmmaking</w:t>
      </w:r>
      <w:r w:rsidR="0029471A">
        <w:t>,</w:t>
      </w:r>
      <w:r>
        <w:t xml:space="preserve"> and so that we can place what we are doing and practicing in a larger framework. </w:t>
      </w:r>
    </w:p>
    <w:p w14:paraId="7BC49B29" w14:textId="77777777" w:rsidR="00EF78D7" w:rsidRPr="006073E1" w:rsidRDefault="00EF78D7" w:rsidP="00EF78D7">
      <w:pPr>
        <w:pStyle w:val="Heading2"/>
      </w:pPr>
      <w:r w:rsidRPr="006073E1">
        <w:t>Topics</w:t>
      </w:r>
    </w:p>
    <w:p w14:paraId="4081626A" w14:textId="77777777" w:rsidR="00EF78D7" w:rsidRDefault="00EF78D7" w:rsidP="00C018E5">
      <w:pPr>
        <w:spacing w:after="120"/>
      </w:pPr>
      <w:r>
        <w:t>This unit</w:t>
      </w:r>
      <w:r w:rsidRPr="00064121">
        <w:t xml:space="preserve"> is divided into </w:t>
      </w:r>
      <w:r>
        <w:t xml:space="preserve">the following </w:t>
      </w:r>
      <w:r w:rsidRPr="00064121">
        <w:t>topics:</w:t>
      </w:r>
    </w:p>
    <w:p w14:paraId="3EA9535A" w14:textId="77777777" w:rsidR="00E30F8C" w:rsidRDefault="00E30F8C" w:rsidP="00E30F8C">
      <w:pPr>
        <w:pStyle w:val="ListParagraph"/>
        <w:numPr>
          <w:ilvl w:val="0"/>
          <w:numId w:val="12"/>
        </w:numPr>
        <w:spacing w:after="0" w:line="240" w:lineRule="auto"/>
        <w:rPr>
          <w:sz w:val="20"/>
          <w:szCs w:val="20"/>
        </w:rPr>
      </w:pPr>
      <w:r>
        <w:rPr>
          <w:sz w:val="20"/>
          <w:szCs w:val="20"/>
        </w:rPr>
        <w:t>The Three Phases of</w:t>
      </w:r>
      <w:r w:rsidR="00C018E5">
        <w:rPr>
          <w:sz w:val="20"/>
          <w:szCs w:val="20"/>
        </w:rPr>
        <w:t xml:space="preserve"> Filmmaking </w:t>
      </w:r>
    </w:p>
    <w:p w14:paraId="00EF6B2E" w14:textId="77777777" w:rsidR="00E30F8C" w:rsidRDefault="00E30F8C" w:rsidP="00E30F8C">
      <w:pPr>
        <w:pStyle w:val="ListParagraph"/>
        <w:numPr>
          <w:ilvl w:val="0"/>
          <w:numId w:val="12"/>
        </w:numPr>
        <w:spacing w:after="0" w:line="240" w:lineRule="auto"/>
        <w:rPr>
          <w:sz w:val="20"/>
          <w:szCs w:val="20"/>
        </w:rPr>
      </w:pPr>
      <w:r>
        <w:rPr>
          <w:sz w:val="20"/>
          <w:szCs w:val="20"/>
        </w:rPr>
        <w:t xml:space="preserve">Pre-Production </w:t>
      </w:r>
    </w:p>
    <w:p w14:paraId="7BEF821F" w14:textId="77777777" w:rsidR="00E30F8C" w:rsidRDefault="00E30F8C" w:rsidP="00E30F8C">
      <w:pPr>
        <w:pStyle w:val="ListParagraph"/>
        <w:numPr>
          <w:ilvl w:val="0"/>
          <w:numId w:val="12"/>
        </w:numPr>
        <w:spacing w:after="0" w:line="240" w:lineRule="auto"/>
        <w:rPr>
          <w:sz w:val="20"/>
          <w:szCs w:val="20"/>
        </w:rPr>
      </w:pPr>
      <w:r>
        <w:rPr>
          <w:sz w:val="20"/>
          <w:szCs w:val="20"/>
        </w:rPr>
        <w:t xml:space="preserve">Production </w:t>
      </w:r>
    </w:p>
    <w:p w14:paraId="2E5FEB3B" w14:textId="77777777" w:rsidR="00EF78D7" w:rsidRPr="0051463E" w:rsidRDefault="00E30F8C" w:rsidP="0051463E">
      <w:pPr>
        <w:pStyle w:val="ListParagraph"/>
        <w:numPr>
          <w:ilvl w:val="0"/>
          <w:numId w:val="12"/>
        </w:numPr>
        <w:spacing w:after="0" w:line="240" w:lineRule="auto"/>
        <w:rPr>
          <w:sz w:val="20"/>
          <w:szCs w:val="20"/>
        </w:rPr>
      </w:pPr>
      <w:r>
        <w:rPr>
          <w:sz w:val="20"/>
          <w:szCs w:val="20"/>
        </w:rPr>
        <w:t xml:space="preserve">Post-Production </w:t>
      </w:r>
    </w:p>
    <w:p w14:paraId="30D00123" w14:textId="77777777" w:rsidR="00EF78D7" w:rsidRPr="006073E1" w:rsidRDefault="00EF78D7" w:rsidP="00EF78D7">
      <w:pPr>
        <w:pStyle w:val="Heading2"/>
      </w:pPr>
      <w:r w:rsidRPr="006073E1">
        <w:t>Learning Outcomes</w:t>
      </w:r>
    </w:p>
    <w:p w14:paraId="36C8793A" w14:textId="77777777" w:rsidR="00EF78D7" w:rsidRPr="007C17C2" w:rsidRDefault="00EF78D7" w:rsidP="00EF78D7">
      <w:pPr>
        <w:spacing w:after="120"/>
      </w:pPr>
      <w:r w:rsidRPr="007C17C2">
        <w:t>When you have completed this unit</w:t>
      </w:r>
      <w:r>
        <w:t>,</w:t>
      </w:r>
      <w:r w:rsidRPr="007C17C2">
        <w:t xml:space="preserve"> you should be able to:</w:t>
      </w:r>
    </w:p>
    <w:p w14:paraId="43DF73EC" w14:textId="77777777" w:rsidR="00EF78D7" w:rsidRPr="0064079E" w:rsidRDefault="00EF78D7" w:rsidP="00EF78D7">
      <w:pPr>
        <w:pStyle w:val="ListParagraph"/>
        <w:numPr>
          <w:ilvl w:val="0"/>
          <w:numId w:val="2"/>
        </w:numPr>
        <w:spacing w:after="120"/>
        <w:rPr>
          <w:sz w:val="24"/>
          <w:szCs w:val="24"/>
        </w:rPr>
      </w:pPr>
      <w:r w:rsidRPr="0064079E">
        <w:rPr>
          <w:sz w:val="24"/>
          <w:szCs w:val="24"/>
        </w:rPr>
        <w:t>Describe</w:t>
      </w:r>
      <w:r w:rsidR="00257D16" w:rsidRPr="0064079E">
        <w:rPr>
          <w:sz w:val="24"/>
          <w:szCs w:val="24"/>
        </w:rPr>
        <w:t xml:space="preserve"> the big picture of the film production process</w:t>
      </w:r>
    </w:p>
    <w:p w14:paraId="6E6EF402" w14:textId="77777777" w:rsidR="00EF78D7" w:rsidRPr="0064079E" w:rsidRDefault="00EF78D7" w:rsidP="00EF78D7">
      <w:pPr>
        <w:pStyle w:val="ListParagraph"/>
        <w:numPr>
          <w:ilvl w:val="0"/>
          <w:numId w:val="2"/>
        </w:numPr>
        <w:spacing w:after="120"/>
        <w:rPr>
          <w:sz w:val="24"/>
          <w:szCs w:val="24"/>
        </w:rPr>
      </w:pPr>
      <w:r w:rsidRPr="0064079E">
        <w:rPr>
          <w:sz w:val="24"/>
          <w:szCs w:val="24"/>
        </w:rPr>
        <w:t>Contras</w:t>
      </w:r>
      <w:r w:rsidR="00257D16" w:rsidRPr="0064079E">
        <w:rPr>
          <w:sz w:val="24"/>
          <w:szCs w:val="24"/>
        </w:rPr>
        <w:t xml:space="preserve">t each phase in the filmmaking process </w:t>
      </w:r>
    </w:p>
    <w:p w14:paraId="3193D14F" w14:textId="77777777" w:rsidR="00EF78D7" w:rsidRPr="0064079E" w:rsidRDefault="00EF78D7" w:rsidP="00EF78D7">
      <w:pPr>
        <w:pStyle w:val="ListParagraph"/>
        <w:numPr>
          <w:ilvl w:val="0"/>
          <w:numId w:val="2"/>
        </w:numPr>
        <w:spacing w:after="120"/>
        <w:rPr>
          <w:sz w:val="24"/>
          <w:szCs w:val="24"/>
        </w:rPr>
      </w:pPr>
      <w:r w:rsidRPr="0064079E">
        <w:rPr>
          <w:sz w:val="24"/>
          <w:szCs w:val="24"/>
        </w:rPr>
        <w:t>Determin</w:t>
      </w:r>
      <w:r w:rsidR="00257D16" w:rsidRPr="0064079E">
        <w:rPr>
          <w:sz w:val="24"/>
          <w:szCs w:val="24"/>
        </w:rPr>
        <w:t xml:space="preserve">e what is involved in each phase and why it is important </w:t>
      </w:r>
    </w:p>
    <w:p w14:paraId="0ED1A2C9" w14:textId="61AB0609" w:rsidR="0064079E" w:rsidRPr="0064079E" w:rsidRDefault="0064079E" w:rsidP="00EF78D7">
      <w:pPr>
        <w:pStyle w:val="ListParagraph"/>
        <w:numPr>
          <w:ilvl w:val="0"/>
          <w:numId w:val="2"/>
        </w:numPr>
        <w:spacing w:after="120"/>
        <w:rPr>
          <w:sz w:val="24"/>
          <w:szCs w:val="24"/>
        </w:rPr>
      </w:pPr>
      <w:r w:rsidRPr="0064079E">
        <w:rPr>
          <w:sz w:val="24"/>
          <w:szCs w:val="24"/>
        </w:rPr>
        <w:t xml:space="preserve">Capture an overview of </w:t>
      </w:r>
      <w:r w:rsidR="00CD5240">
        <w:rPr>
          <w:sz w:val="24"/>
          <w:szCs w:val="24"/>
        </w:rPr>
        <w:t>the processes you will do during the course</w:t>
      </w:r>
      <w:r w:rsidRPr="0064079E">
        <w:rPr>
          <w:sz w:val="24"/>
          <w:szCs w:val="24"/>
        </w:rPr>
        <w:t xml:space="preserve"> </w:t>
      </w:r>
    </w:p>
    <w:p w14:paraId="1CEF1493" w14:textId="53F37089" w:rsidR="0064079E" w:rsidRPr="0064079E" w:rsidRDefault="00257D16" w:rsidP="00257D16">
      <w:pPr>
        <w:pStyle w:val="ListParagraph"/>
        <w:numPr>
          <w:ilvl w:val="0"/>
          <w:numId w:val="2"/>
        </w:numPr>
        <w:tabs>
          <w:tab w:val="left" w:pos="319"/>
        </w:tabs>
        <w:spacing w:after="0" w:line="240" w:lineRule="auto"/>
        <w:rPr>
          <w:rFonts w:eastAsia="Times New Roman" w:cs="Times New Roman"/>
          <w:sz w:val="24"/>
          <w:szCs w:val="24"/>
        </w:rPr>
      </w:pPr>
      <w:r w:rsidRPr="0064079E">
        <w:rPr>
          <w:rFonts w:eastAsia="Times New Roman" w:cs="Times New Roman"/>
          <w:sz w:val="24"/>
          <w:szCs w:val="24"/>
        </w:rPr>
        <w:t>Defin</w:t>
      </w:r>
      <w:r w:rsidR="0064079E" w:rsidRPr="0064079E">
        <w:rPr>
          <w:rFonts w:eastAsia="Times New Roman" w:cs="Times New Roman"/>
          <w:sz w:val="24"/>
          <w:szCs w:val="24"/>
        </w:rPr>
        <w:t>e why excellence should be the benchmark of each phase</w:t>
      </w:r>
      <w:r w:rsidR="0029471A">
        <w:rPr>
          <w:rFonts w:eastAsia="Times New Roman" w:cs="Times New Roman"/>
          <w:sz w:val="24"/>
          <w:szCs w:val="24"/>
        </w:rPr>
        <w:t xml:space="preserve"> of filmmaking.</w:t>
      </w:r>
    </w:p>
    <w:p w14:paraId="1AF50D7E" w14:textId="77777777" w:rsidR="00EF78D7" w:rsidRDefault="00EF78D7" w:rsidP="00EF78D7">
      <w:pPr>
        <w:spacing w:after="120"/>
        <w:ind w:left="360"/>
      </w:pPr>
    </w:p>
    <w:p w14:paraId="46135631" w14:textId="77777777" w:rsidR="00EF78D7" w:rsidRPr="006073E1" w:rsidRDefault="00EF78D7" w:rsidP="00EF78D7">
      <w:pPr>
        <w:pStyle w:val="Heading2"/>
      </w:pPr>
      <w:r w:rsidRPr="006073E1">
        <w:lastRenderedPageBreak/>
        <w:t>Activity Checklist</w:t>
      </w:r>
    </w:p>
    <w:p w14:paraId="6EDE7136" w14:textId="77777777" w:rsidR="00EF78D7" w:rsidRPr="00064121" w:rsidRDefault="00EF78D7" w:rsidP="00EF78D7">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2"/>
        <w:gridCol w:w="7045"/>
      </w:tblGrid>
      <w:tr w:rsidR="00C90127" w:rsidRPr="00064121" w14:paraId="42D0843A" w14:textId="77777777" w:rsidTr="00E30F8C">
        <w:tc>
          <w:tcPr>
            <w:tcW w:w="452" w:type="dxa"/>
          </w:tcPr>
          <w:p w14:paraId="66AA1588" w14:textId="77777777" w:rsidR="00C90127" w:rsidRPr="00064121" w:rsidRDefault="00C90127" w:rsidP="00E30F8C">
            <w:r w:rsidRPr="00064121">
              <w:sym w:font="Wingdings" w:char="F0FE"/>
            </w:r>
          </w:p>
        </w:tc>
        <w:tc>
          <w:tcPr>
            <w:tcW w:w="7045" w:type="dxa"/>
          </w:tcPr>
          <w:p w14:paraId="2608F86C" w14:textId="05C6C730" w:rsidR="00C90127" w:rsidRPr="00064121" w:rsidRDefault="00C90127" w:rsidP="00E30F8C">
            <w:pPr>
              <w:rPr>
                <w:b/>
              </w:rPr>
            </w:pPr>
            <w:r w:rsidRPr="00064121">
              <w:rPr>
                <w:b/>
              </w:rPr>
              <w:t>Activities</w:t>
            </w:r>
            <w:r>
              <w:rPr>
                <w:b/>
              </w:rPr>
              <w:t xml:space="preserve"> </w:t>
            </w:r>
          </w:p>
        </w:tc>
      </w:tr>
      <w:tr w:rsidR="00C90127" w:rsidRPr="00064121" w14:paraId="7CD8F478" w14:textId="77777777" w:rsidTr="00E30F8C">
        <w:tc>
          <w:tcPr>
            <w:tcW w:w="452" w:type="dxa"/>
          </w:tcPr>
          <w:p w14:paraId="546D8D12" w14:textId="77777777" w:rsidR="00C90127" w:rsidRPr="00064121" w:rsidRDefault="00C90127" w:rsidP="00E30F8C"/>
        </w:tc>
        <w:tc>
          <w:tcPr>
            <w:tcW w:w="7045" w:type="dxa"/>
          </w:tcPr>
          <w:p w14:paraId="09C9C9E1" w14:textId="77777777" w:rsidR="00C90127" w:rsidRPr="00064121" w:rsidRDefault="00C90127" w:rsidP="00E30F8C">
            <w:pPr>
              <w:ind w:left="360"/>
            </w:pPr>
            <w:r w:rsidRPr="00064121">
              <w:t xml:space="preserve">Activity </w:t>
            </w:r>
            <w:r>
              <w:t>2.1</w:t>
            </w:r>
            <w:r w:rsidRPr="00064121">
              <w:t xml:space="preserve">: </w:t>
            </w:r>
            <w:r>
              <w:t xml:space="preserve">Watch </w:t>
            </w:r>
            <w:hyperlink r:id="rId7" w:history="1">
              <w:r w:rsidRPr="00323AC4">
                <w:rPr>
                  <w:rStyle w:val="Hyperlink"/>
                  <w:rFonts w:cs="Arial"/>
                  <w:bCs/>
                  <w:sz w:val="20"/>
                  <w:szCs w:val="20"/>
                </w:rPr>
                <w:t>Shooting a film - START to FINISH!</w:t>
              </w:r>
            </w:hyperlink>
          </w:p>
        </w:tc>
      </w:tr>
      <w:tr w:rsidR="00C90127" w:rsidRPr="00064121" w14:paraId="412827FC" w14:textId="77777777" w:rsidTr="00E30F8C">
        <w:tc>
          <w:tcPr>
            <w:tcW w:w="452" w:type="dxa"/>
          </w:tcPr>
          <w:p w14:paraId="2A27AAAA" w14:textId="77777777" w:rsidR="00C90127" w:rsidRPr="00064121" w:rsidRDefault="00C90127" w:rsidP="00E30F8C"/>
        </w:tc>
        <w:tc>
          <w:tcPr>
            <w:tcW w:w="7045" w:type="dxa"/>
          </w:tcPr>
          <w:p w14:paraId="4ECAF407" w14:textId="61F20EAA" w:rsidR="00C90127" w:rsidRPr="00064121" w:rsidRDefault="00C90127" w:rsidP="00E30F8C">
            <w:pPr>
              <w:ind w:left="360"/>
            </w:pPr>
            <w:r w:rsidRPr="00064121">
              <w:t xml:space="preserve">Activity </w:t>
            </w:r>
            <w:r>
              <w:t>2.2</w:t>
            </w:r>
            <w:r w:rsidRPr="00064121">
              <w:t xml:space="preserve">: </w:t>
            </w:r>
            <w:r>
              <w:rPr>
                <w:rFonts w:eastAsia="Times New Roman" w:cstheme="minorHAnsi"/>
              </w:rPr>
              <w:t xml:space="preserve">Read the Pre-Production section of the course text. Watch </w:t>
            </w:r>
            <w:hyperlink r:id="rId8" w:history="1">
              <w:r w:rsidRPr="00FF2DBF">
                <w:rPr>
                  <w:rStyle w:val="Hyperlink"/>
                  <w:rFonts w:cstheme="minorHAnsi"/>
                  <w:bCs/>
                </w:rPr>
                <w:t>Pitching and Pre-Production: Crash Course Film Production #2</w:t>
              </w:r>
            </w:hyperlink>
            <w:r>
              <w:rPr>
                <w:rFonts w:cstheme="minorHAnsi"/>
                <w:bCs/>
              </w:rPr>
              <w:t>.</w:t>
            </w:r>
            <w:r w:rsidRPr="00FF2DBF">
              <w:rPr>
                <w:rFonts w:cstheme="minorHAnsi"/>
                <w:bCs/>
              </w:rPr>
              <w:t xml:space="preserve"> </w:t>
            </w:r>
          </w:p>
        </w:tc>
      </w:tr>
      <w:tr w:rsidR="00C90127" w:rsidRPr="00064121" w14:paraId="1F612EFE" w14:textId="77777777" w:rsidTr="00E30F8C">
        <w:tc>
          <w:tcPr>
            <w:tcW w:w="452" w:type="dxa"/>
          </w:tcPr>
          <w:p w14:paraId="3C92D4C0" w14:textId="77777777" w:rsidR="00C90127" w:rsidRPr="00064121" w:rsidRDefault="00C90127" w:rsidP="00E30F8C"/>
        </w:tc>
        <w:tc>
          <w:tcPr>
            <w:tcW w:w="7045" w:type="dxa"/>
          </w:tcPr>
          <w:p w14:paraId="67F89A4C" w14:textId="60D8383B" w:rsidR="00C90127" w:rsidRPr="00064121" w:rsidRDefault="00C90127" w:rsidP="00E30F8C">
            <w:pPr>
              <w:ind w:left="360"/>
            </w:pPr>
            <w:r>
              <w:t xml:space="preserve">Activity 2.3: </w:t>
            </w:r>
            <w:r>
              <w:rPr>
                <w:rFonts w:eastAsia="Times New Roman" w:cstheme="minorHAnsi"/>
              </w:rPr>
              <w:t xml:space="preserve">Read the Production section of the course text. Watch </w:t>
            </w:r>
            <w:hyperlink r:id="rId9" w:history="1">
              <w:r w:rsidRPr="00994825">
                <w:rPr>
                  <w:rStyle w:val="Hyperlink"/>
                  <w:rFonts w:eastAsia="Times New Roman" w:cstheme="minorHAnsi"/>
                  <w:bCs/>
                </w:rPr>
                <w:t>How to Shoot a Scene - Blocking Actors</w:t>
              </w:r>
            </w:hyperlink>
            <w:r>
              <w:rPr>
                <w:rStyle w:val="Hyperlink"/>
                <w:rFonts w:eastAsia="Times New Roman" w:cstheme="minorHAnsi"/>
                <w:bCs/>
              </w:rPr>
              <w:t>.</w:t>
            </w:r>
          </w:p>
        </w:tc>
      </w:tr>
      <w:tr w:rsidR="00C90127" w:rsidRPr="00064121" w14:paraId="0B6E7EB7" w14:textId="77777777" w:rsidTr="00E30F8C">
        <w:tc>
          <w:tcPr>
            <w:tcW w:w="452" w:type="dxa"/>
          </w:tcPr>
          <w:p w14:paraId="6E548C67" w14:textId="77777777" w:rsidR="00C90127" w:rsidRPr="00064121" w:rsidRDefault="00C90127" w:rsidP="00E30F8C"/>
        </w:tc>
        <w:tc>
          <w:tcPr>
            <w:tcW w:w="7045" w:type="dxa"/>
          </w:tcPr>
          <w:p w14:paraId="3C9B4C38" w14:textId="09E25A72" w:rsidR="00C90127" w:rsidRPr="00064121" w:rsidRDefault="00C90127" w:rsidP="00E30F8C">
            <w:pPr>
              <w:ind w:left="360"/>
            </w:pPr>
            <w:r w:rsidRPr="00064121">
              <w:t xml:space="preserve">Activity </w:t>
            </w:r>
            <w:r>
              <w:t>2.4</w:t>
            </w:r>
            <w:r w:rsidRPr="00064121">
              <w:t xml:space="preserve">: </w:t>
            </w:r>
            <w:r w:rsidR="008D42FD">
              <w:t>Share in your journal and with your Facilitator and classmates why knowing the overall process is important and what you learned most from this unit.</w:t>
            </w:r>
          </w:p>
        </w:tc>
      </w:tr>
      <w:tr w:rsidR="00C90127" w:rsidRPr="00064121" w14:paraId="6315DEFD" w14:textId="77777777" w:rsidTr="00E30F8C">
        <w:tc>
          <w:tcPr>
            <w:tcW w:w="452" w:type="dxa"/>
          </w:tcPr>
          <w:p w14:paraId="28FFD938" w14:textId="77777777" w:rsidR="00C90127" w:rsidRPr="00064121" w:rsidRDefault="00C90127" w:rsidP="00E30F8C"/>
        </w:tc>
        <w:tc>
          <w:tcPr>
            <w:tcW w:w="7045" w:type="dxa"/>
          </w:tcPr>
          <w:p w14:paraId="7A3D0FA8" w14:textId="1362B7D0" w:rsidR="00C90127" w:rsidRPr="0066771F" w:rsidRDefault="00C90127" w:rsidP="00E30F8C">
            <w:pPr>
              <w:ind w:left="360"/>
              <w:rPr>
                <w:b/>
              </w:rPr>
            </w:pPr>
            <w:r w:rsidRPr="0066771F">
              <w:rPr>
                <w:rFonts w:ascii="Calibri" w:eastAsia="Times New Roman" w:hAnsi="Calibri" w:cs="Times New Roman"/>
                <w:b/>
              </w:rPr>
              <w:t xml:space="preserve">Assignment </w:t>
            </w:r>
            <w:r>
              <w:rPr>
                <w:rFonts w:ascii="Calibri" w:eastAsia="Times New Roman" w:hAnsi="Calibri" w:cs="Times New Roman"/>
                <w:b/>
              </w:rPr>
              <w:t>2</w:t>
            </w:r>
            <w:r w:rsidRPr="0066771F">
              <w:rPr>
                <w:rFonts w:ascii="Calibri" w:eastAsia="Times New Roman" w:hAnsi="Calibri" w:cs="Times New Roman"/>
                <w:b/>
              </w:rPr>
              <w:t xml:space="preserve">: </w:t>
            </w:r>
            <w:r w:rsidR="00024222">
              <w:rPr>
                <w:rFonts w:ascii="Calibri" w:eastAsia="Times New Roman" w:hAnsi="Calibri" w:cs="Times New Roman"/>
                <w:b/>
              </w:rPr>
              <w:t>Unit 2 Film Journal</w:t>
            </w:r>
          </w:p>
        </w:tc>
      </w:tr>
    </w:tbl>
    <w:p w14:paraId="591879DC" w14:textId="77777777" w:rsidR="00EF78D7" w:rsidRDefault="00EF78D7" w:rsidP="00EF78D7">
      <w:pPr>
        <w:rPr>
          <w:rFonts w:eastAsiaTheme="majorEastAsia" w:cstheme="majorBidi"/>
          <w:b/>
          <w:bCs/>
          <w:color w:val="2F5496" w:themeColor="accent1" w:themeShade="BF"/>
        </w:rPr>
      </w:pPr>
    </w:p>
    <w:p w14:paraId="1B07C09F" w14:textId="77777777" w:rsidR="00EF78D7" w:rsidRDefault="00EF78D7" w:rsidP="00EF78D7">
      <w:pPr>
        <w:pStyle w:val="Heading2"/>
        <w:spacing w:after="120"/>
      </w:pPr>
      <w:r>
        <w:t>Resources</w:t>
      </w:r>
    </w:p>
    <w:p w14:paraId="1375431F" w14:textId="77777777" w:rsidR="00EF78D7" w:rsidRPr="008D29A0" w:rsidRDefault="00EF78D7" w:rsidP="00EF78D7">
      <w:pPr>
        <w:pStyle w:val="NormalWeb"/>
        <w:spacing w:before="0" w:beforeAutospacing="0" w:after="240" w:afterAutospacing="0"/>
        <w:rPr>
          <w:rFonts w:ascii="Calibri" w:hAnsi="Calibri" w:cs="Calibri"/>
          <w:color w:val="24292E"/>
          <w:sz w:val="22"/>
          <w:szCs w:val="22"/>
        </w:rPr>
      </w:pPr>
      <w:r w:rsidRPr="008D29A0">
        <w:rPr>
          <w:rFonts w:ascii="Calibri" w:hAnsi="Calibri" w:cs="Calibri"/>
          <w:color w:val="24292E"/>
          <w:sz w:val="22"/>
          <w:szCs w:val="22"/>
        </w:rPr>
        <w:t>Here are the resources you will need to complete this unit.</w:t>
      </w:r>
    </w:p>
    <w:p w14:paraId="149CA7F3" w14:textId="789715EF" w:rsidR="001101EF" w:rsidRPr="00FD6113" w:rsidRDefault="001101EF" w:rsidP="001101EF">
      <w:pPr>
        <w:pStyle w:val="ListParagraph"/>
        <w:numPr>
          <w:ilvl w:val="0"/>
          <w:numId w:val="9"/>
        </w:numPr>
        <w:spacing w:after="0" w:line="240" w:lineRule="auto"/>
        <w:rPr>
          <w:rFonts w:cs="Arial"/>
          <w:sz w:val="20"/>
          <w:szCs w:val="20"/>
        </w:rPr>
      </w:pPr>
      <w:r>
        <w:rPr>
          <w:rFonts w:cs="Arial"/>
          <w:sz w:val="20"/>
          <w:szCs w:val="20"/>
        </w:rPr>
        <w:t xml:space="preserve">Chapter Two  of </w:t>
      </w:r>
      <w:r w:rsidRPr="008F4136">
        <w:rPr>
          <w:rFonts w:cs="Arial"/>
          <w:sz w:val="20"/>
          <w:szCs w:val="20"/>
          <w:u w:val="single"/>
        </w:rPr>
        <w:t>Digital Filmmaking: A Beginner’s Guide to Mastering the Craft</w:t>
      </w:r>
      <w:r>
        <w:rPr>
          <w:rFonts w:cs="Arial"/>
          <w:sz w:val="20"/>
          <w:szCs w:val="20"/>
        </w:rPr>
        <w:t xml:space="preserve">, </w:t>
      </w:r>
      <w:r w:rsidRPr="008F4136">
        <w:rPr>
          <w:rFonts w:cs="Arial"/>
          <w:sz w:val="20"/>
          <w:szCs w:val="20"/>
        </w:rPr>
        <w:t xml:space="preserve">by Ned Vankevich (e-text) </w:t>
      </w:r>
    </w:p>
    <w:p w14:paraId="58E3C4C8" w14:textId="77777777" w:rsidR="001101EF" w:rsidRDefault="001101EF" w:rsidP="001101EF">
      <w:pPr>
        <w:pStyle w:val="ListParagraph"/>
        <w:numPr>
          <w:ilvl w:val="0"/>
          <w:numId w:val="9"/>
        </w:numPr>
        <w:spacing w:after="0" w:line="240" w:lineRule="auto"/>
        <w:rPr>
          <w:rFonts w:cs="Arial"/>
          <w:sz w:val="20"/>
          <w:szCs w:val="20"/>
        </w:rPr>
      </w:pPr>
      <w:r w:rsidRPr="00E95E6A">
        <w:rPr>
          <w:rFonts w:cstheme="minorHAnsi"/>
          <w:b/>
        </w:rPr>
        <w:t>Pitching and Pre-Production: Crash Course Film Production #2</w:t>
      </w:r>
      <w:r w:rsidRPr="00E95E6A">
        <w:rPr>
          <w:rFonts w:cstheme="minorHAnsi"/>
        </w:rPr>
        <w:t xml:space="preserve">, </w:t>
      </w:r>
      <w:hyperlink r:id="rId10" w:history="1">
        <w:r w:rsidRPr="005723D3">
          <w:rPr>
            <w:rStyle w:val="Hyperlink"/>
            <w:rFonts w:cstheme="minorHAnsi"/>
          </w:rPr>
          <w:t>https://www.youtube.com/watch?v=JE53JL60ihc</w:t>
        </w:r>
      </w:hyperlink>
    </w:p>
    <w:p w14:paraId="35010CA4" w14:textId="77777777" w:rsidR="001101EF" w:rsidRDefault="001101EF" w:rsidP="001101EF">
      <w:pPr>
        <w:pStyle w:val="ListParagraph"/>
        <w:numPr>
          <w:ilvl w:val="0"/>
          <w:numId w:val="9"/>
        </w:numPr>
        <w:spacing w:after="0" w:line="240" w:lineRule="auto"/>
        <w:rPr>
          <w:rFonts w:cs="Arial"/>
          <w:sz w:val="20"/>
          <w:szCs w:val="20"/>
        </w:rPr>
      </w:pPr>
      <w:r w:rsidRPr="00C5165F">
        <w:rPr>
          <w:rFonts w:cs="Arial"/>
          <w:b/>
          <w:sz w:val="20"/>
          <w:szCs w:val="20"/>
        </w:rPr>
        <w:t>Shooting a film - START to FINISH!,</w:t>
      </w:r>
      <w:r>
        <w:rPr>
          <w:rFonts w:cs="Arial"/>
          <w:sz w:val="20"/>
          <w:szCs w:val="20"/>
        </w:rPr>
        <w:t xml:space="preserve"> </w:t>
      </w:r>
      <w:hyperlink r:id="rId11" w:history="1">
        <w:r w:rsidRPr="005723D3">
          <w:rPr>
            <w:rStyle w:val="Hyperlink"/>
            <w:rFonts w:cs="Arial"/>
            <w:sz w:val="20"/>
            <w:szCs w:val="20"/>
          </w:rPr>
          <w:t>https://www.youtube.com/watch?v=8NCLf9rF6IQ</w:t>
        </w:r>
      </w:hyperlink>
      <w:r>
        <w:rPr>
          <w:rFonts w:cs="Arial"/>
          <w:sz w:val="20"/>
          <w:szCs w:val="20"/>
        </w:rPr>
        <w:t xml:space="preserve"> </w:t>
      </w:r>
    </w:p>
    <w:p w14:paraId="044EBD35" w14:textId="77777777" w:rsidR="001101EF" w:rsidRPr="005273E5" w:rsidRDefault="001101EF" w:rsidP="001101EF">
      <w:pPr>
        <w:pStyle w:val="ListParagraph"/>
        <w:numPr>
          <w:ilvl w:val="0"/>
          <w:numId w:val="9"/>
        </w:numPr>
        <w:spacing w:after="0" w:line="240" w:lineRule="auto"/>
        <w:rPr>
          <w:rFonts w:cs="Arial"/>
          <w:sz w:val="20"/>
          <w:szCs w:val="20"/>
        </w:rPr>
      </w:pPr>
      <w:r w:rsidRPr="00F628C4">
        <w:rPr>
          <w:rFonts w:cstheme="minorHAnsi"/>
          <w:b/>
        </w:rPr>
        <w:t>Filmmaking From Beginning to End: Preproduction to Production</w:t>
      </w:r>
      <w:r>
        <w:rPr>
          <w:rFonts w:cstheme="minorHAnsi"/>
        </w:rPr>
        <w:t xml:space="preserve">, </w:t>
      </w:r>
      <w:hyperlink r:id="rId12" w:history="1">
        <w:r w:rsidRPr="005723D3">
          <w:rPr>
            <w:rStyle w:val="Hyperlink"/>
            <w:rFonts w:cstheme="minorHAnsi"/>
          </w:rPr>
          <w:t>https://www.youtube.com/watch?v=oj_Blr8JE1I</w:t>
        </w:r>
      </w:hyperlink>
      <w:r>
        <w:rPr>
          <w:rFonts w:cstheme="minorHAnsi"/>
        </w:rPr>
        <w:t xml:space="preserve"> Don’t worry if you do not understand everything in these tutorials. You will at the right time as you follow this course.</w:t>
      </w:r>
    </w:p>
    <w:p w14:paraId="5BBD549F" w14:textId="77777777" w:rsidR="005273E5" w:rsidRPr="001101EF" w:rsidRDefault="005273E5" w:rsidP="001101EF">
      <w:pPr>
        <w:pStyle w:val="ListParagraph"/>
        <w:numPr>
          <w:ilvl w:val="0"/>
          <w:numId w:val="9"/>
        </w:numPr>
        <w:spacing w:after="0" w:line="240" w:lineRule="auto"/>
        <w:rPr>
          <w:rFonts w:cs="Arial"/>
          <w:sz w:val="20"/>
          <w:szCs w:val="20"/>
        </w:rPr>
      </w:pPr>
      <w:r w:rsidRPr="001F54B9">
        <w:rPr>
          <w:rFonts w:eastAsia="Times New Roman" w:cstheme="minorHAnsi"/>
          <w:b/>
        </w:rPr>
        <w:t>How to Shoot a Scene - Blocking Actors</w:t>
      </w:r>
      <w:r>
        <w:rPr>
          <w:rFonts w:eastAsia="Times New Roman" w:cstheme="minorHAnsi"/>
        </w:rPr>
        <w:t xml:space="preserve">, </w:t>
      </w:r>
      <w:hyperlink r:id="rId13" w:history="1">
        <w:r w:rsidRPr="00350396">
          <w:rPr>
            <w:rStyle w:val="Hyperlink"/>
            <w:rFonts w:eastAsia="Times New Roman" w:cstheme="minorHAnsi"/>
          </w:rPr>
          <w:t>https://www.youtube.com/watch?v=y9_LW5H2EC4</w:t>
        </w:r>
      </w:hyperlink>
    </w:p>
    <w:p w14:paraId="096444B6" w14:textId="57316417" w:rsidR="00EF78D7" w:rsidRPr="005273E5" w:rsidRDefault="001101EF" w:rsidP="00EF78D7">
      <w:pPr>
        <w:pStyle w:val="ListParagraph"/>
        <w:numPr>
          <w:ilvl w:val="0"/>
          <w:numId w:val="9"/>
        </w:numPr>
        <w:spacing w:after="0" w:line="240" w:lineRule="auto"/>
        <w:rPr>
          <w:rFonts w:cs="Arial"/>
          <w:sz w:val="20"/>
          <w:szCs w:val="20"/>
        </w:rPr>
      </w:pPr>
      <w:r w:rsidRPr="001101EF">
        <w:rPr>
          <w:rFonts w:cstheme="minorHAnsi"/>
        </w:rPr>
        <w:t xml:space="preserve">Other resources </w:t>
      </w:r>
      <w:r w:rsidR="0029471A">
        <w:rPr>
          <w:rFonts w:cstheme="minorHAnsi"/>
        </w:rPr>
        <w:t>will be prov</w:t>
      </w:r>
      <w:r w:rsidR="007C0AF3">
        <w:rPr>
          <w:rFonts w:cstheme="minorHAnsi"/>
        </w:rPr>
        <w:t>id</w:t>
      </w:r>
      <w:r w:rsidR="0029471A">
        <w:rPr>
          <w:rFonts w:cstheme="minorHAnsi"/>
        </w:rPr>
        <w:t>ed in the unit.</w:t>
      </w:r>
      <w:r w:rsidRPr="001101EF">
        <w:rPr>
          <w:rFonts w:cstheme="minorHAnsi"/>
        </w:rPr>
        <w:t xml:space="preserve"> </w:t>
      </w:r>
    </w:p>
    <w:p w14:paraId="66ACB1A3" w14:textId="77777777" w:rsidR="005273E5" w:rsidRPr="005273E5" w:rsidRDefault="005273E5" w:rsidP="005273E5">
      <w:pPr>
        <w:spacing w:after="0" w:line="240" w:lineRule="auto"/>
        <w:ind w:left="360"/>
        <w:rPr>
          <w:rFonts w:cs="Arial"/>
          <w:sz w:val="20"/>
          <w:szCs w:val="20"/>
        </w:rPr>
      </w:pPr>
    </w:p>
    <w:p w14:paraId="0A27AAE9" w14:textId="77777777" w:rsidR="00EF78D7" w:rsidRPr="00C823F1" w:rsidRDefault="00EF78D7" w:rsidP="00EF78D7">
      <w:pPr>
        <w:pStyle w:val="Heading2"/>
        <w:spacing w:after="120"/>
      </w:pPr>
      <w:r w:rsidRPr="00C823F1">
        <w:t xml:space="preserve">Topic 1: </w:t>
      </w:r>
      <w:r w:rsidR="001101EF">
        <w:t xml:space="preserve">The Three Phases of Filmmaking </w:t>
      </w:r>
    </w:p>
    <w:p w14:paraId="2ED46751" w14:textId="77777777" w:rsidR="00EF78D7" w:rsidRDefault="00EF78D7" w:rsidP="00EF78D7">
      <w:pPr>
        <w:spacing w:before="120" w:after="0"/>
      </w:pPr>
      <w:r>
        <w:t xml:space="preserve">In Unit </w:t>
      </w:r>
      <w:r w:rsidR="001101EF">
        <w:t>1 we focused on project excellence and great story telling and why they are important. This unit will help us toward obtaining our goal by breaking the filmmaking process down into three phases. Each phase depends up the other and if we if fail to understand a phase and do not execute it well</w:t>
      </w:r>
      <w:r w:rsidR="0029471A">
        <w:t>,</w:t>
      </w:r>
      <w:r w:rsidR="001101EF">
        <w:t xml:space="preserve"> the other phases and the film itself will suffer.</w:t>
      </w:r>
    </w:p>
    <w:p w14:paraId="258C4A85" w14:textId="77777777" w:rsidR="001101EF" w:rsidRDefault="001101EF" w:rsidP="001101EF">
      <w:pPr>
        <w:rPr>
          <w:rFonts w:cstheme="minorHAnsi"/>
        </w:rPr>
      </w:pPr>
    </w:p>
    <w:p w14:paraId="12139DB8" w14:textId="77777777" w:rsidR="001101EF" w:rsidRDefault="001101EF" w:rsidP="001101EF">
      <w:pPr>
        <w:rPr>
          <w:rFonts w:cstheme="minorHAnsi"/>
        </w:rPr>
      </w:pPr>
      <w:r w:rsidRPr="00116DAB">
        <w:rPr>
          <w:rFonts w:cstheme="minorHAnsi"/>
        </w:rPr>
        <w:lastRenderedPageBreak/>
        <w:t xml:space="preserve">The overall filmmaking process has not changed much over the past century. In short, it involves three phases: </w:t>
      </w:r>
      <w:r w:rsidR="00645866">
        <w:rPr>
          <w:rFonts w:cstheme="minorHAnsi"/>
        </w:rPr>
        <w:t>Pre-Production—p</w:t>
      </w:r>
      <w:r w:rsidRPr="00116DAB">
        <w:rPr>
          <w:rFonts w:cstheme="minorHAnsi"/>
        </w:rPr>
        <w:t>reparing to shoot a project</w:t>
      </w:r>
      <w:r w:rsidR="00645866">
        <w:rPr>
          <w:rFonts w:cstheme="minorHAnsi"/>
        </w:rPr>
        <w:t>; Production—s</w:t>
      </w:r>
      <w:r w:rsidRPr="00116DAB">
        <w:rPr>
          <w:rFonts w:cstheme="minorHAnsi"/>
        </w:rPr>
        <w:t xml:space="preserve">hooting </w:t>
      </w:r>
      <w:r>
        <w:rPr>
          <w:rFonts w:cstheme="minorHAnsi"/>
        </w:rPr>
        <w:t xml:space="preserve">or filming </w:t>
      </w:r>
      <w:r w:rsidR="00645866">
        <w:rPr>
          <w:rFonts w:cstheme="minorHAnsi"/>
        </w:rPr>
        <w:t xml:space="preserve">the </w:t>
      </w:r>
      <w:r w:rsidRPr="00116DAB">
        <w:rPr>
          <w:rFonts w:cstheme="minorHAnsi"/>
        </w:rPr>
        <w:t>project</w:t>
      </w:r>
      <w:r w:rsidR="00645866">
        <w:rPr>
          <w:rFonts w:cstheme="minorHAnsi"/>
        </w:rPr>
        <w:t>; Post-Production—ed</w:t>
      </w:r>
      <w:r w:rsidRPr="00116DAB">
        <w:rPr>
          <w:rFonts w:cstheme="minorHAnsi"/>
        </w:rPr>
        <w:t xml:space="preserve">iting </w:t>
      </w:r>
      <w:r>
        <w:rPr>
          <w:rFonts w:cstheme="minorHAnsi"/>
        </w:rPr>
        <w:t xml:space="preserve">or putting all of the elements together in a unified whole. </w:t>
      </w:r>
    </w:p>
    <w:p w14:paraId="159667AD" w14:textId="77777777" w:rsidR="0029471A" w:rsidRPr="00116DAB" w:rsidRDefault="0029471A" w:rsidP="001101EF">
      <w:pPr>
        <w:rPr>
          <w:rFonts w:cstheme="minorHAnsi"/>
        </w:rPr>
      </w:pPr>
      <w:r>
        <w:rPr>
          <w:rFonts w:cstheme="minorHAnsi"/>
          <w:noProof/>
        </w:rPr>
        <w:drawing>
          <wp:inline distT="0" distB="0" distL="0" distR="0" wp14:anchorId="13A1A6A1" wp14:editId="60027989">
            <wp:extent cx="5486400" cy="3200400"/>
            <wp:effectExtent l="19050" t="19050" r="190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614046E" w14:textId="77777777" w:rsidR="001101EF" w:rsidRPr="00231069" w:rsidRDefault="00231069" w:rsidP="00EF78D7">
      <w:pPr>
        <w:spacing w:before="120" w:after="0"/>
        <w:rPr>
          <w:rFonts w:ascii="Calibri" w:eastAsia="Times New Roman" w:hAnsi="Calibri" w:cs="Times New Roman"/>
        </w:rPr>
      </w:pPr>
      <w:r w:rsidRPr="00231069">
        <w:rPr>
          <w:rFonts w:ascii="Calibri" w:eastAsia="Times New Roman" w:hAnsi="Calibri" w:cs="Times New Roman"/>
        </w:rPr>
        <w:t xml:space="preserve">Understanding these three phases is vital to making a great film. You will not have to master each phase, no one can because there are too many elements and skills involved depending on the complexity of the film, its story, and its execution. </w:t>
      </w:r>
    </w:p>
    <w:p w14:paraId="08FACCBA" w14:textId="77777777" w:rsidR="00EF78D7" w:rsidRDefault="00EF78D7" w:rsidP="00EF78D7"/>
    <w:p w14:paraId="188CAA1B" w14:textId="77777777" w:rsidR="00EF78D7" w:rsidRDefault="00EF78D7" w:rsidP="00EF78D7">
      <w:pPr>
        <w:pStyle w:val="Heading3"/>
      </w:pPr>
      <w:r>
        <w:t>Learning Activities</w:t>
      </w:r>
    </w:p>
    <w:p w14:paraId="67667991" w14:textId="63E92F93" w:rsidR="00EF78D7" w:rsidRPr="00231069" w:rsidRDefault="00EF78D7" w:rsidP="00231069">
      <w:pPr>
        <w:pStyle w:val="Heading4"/>
      </w:pPr>
      <w:r w:rsidRPr="00D935EB">
        <w:t>Activity</w:t>
      </w:r>
      <w:r>
        <w:t xml:space="preserve"> </w:t>
      </w:r>
      <w:r w:rsidR="00037587">
        <w:t>2</w:t>
      </w:r>
      <w:r>
        <w:t>.1</w:t>
      </w:r>
      <w:r w:rsidRPr="0004405F">
        <w:t xml:space="preserve">: </w:t>
      </w:r>
      <w:r w:rsidR="00037587">
        <w:t>Shooting a Film</w:t>
      </w:r>
    </w:p>
    <w:p w14:paraId="61528C83" w14:textId="77777777" w:rsidR="00231069" w:rsidRDefault="00231069" w:rsidP="00EF78D7">
      <w:r>
        <w:t>To get a visual representation of the overall filmmaking process v</w:t>
      </w:r>
      <w:r w:rsidR="00EF78D7">
        <w:t>iew the following resourc</w:t>
      </w:r>
      <w:r>
        <w:t>e:</w:t>
      </w:r>
    </w:p>
    <w:p w14:paraId="36E55974" w14:textId="53630CFB" w:rsidR="00231069" w:rsidRDefault="00A2572B" w:rsidP="00231069">
      <w:pPr>
        <w:pStyle w:val="ListParagraph"/>
        <w:numPr>
          <w:ilvl w:val="0"/>
          <w:numId w:val="23"/>
        </w:numPr>
        <w:spacing w:after="0" w:line="240" w:lineRule="auto"/>
        <w:rPr>
          <w:rFonts w:cs="Arial"/>
          <w:sz w:val="20"/>
          <w:szCs w:val="20"/>
        </w:rPr>
      </w:pPr>
      <w:hyperlink r:id="rId19" w:history="1">
        <w:r w:rsidR="00231069" w:rsidRPr="00323AC4">
          <w:rPr>
            <w:rStyle w:val="Hyperlink"/>
            <w:rFonts w:cs="Arial"/>
            <w:bCs/>
            <w:sz w:val="20"/>
            <w:szCs w:val="20"/>
          </w:rPr>
          <w:t>Shooting a film - START to FINISH!</w:t>
        </w:r>
      </w:hyperlink>
      <w:r w:rsidR="00323AC4" w:rsidRPr="00323AC4">
        <w:rPr>
          <w:rFonts w:cs="Arial"/>
          <w:bCs/>
          <w:sz w:val="20"/>
          <w:szCs w:val="20"/>
        </w:rPr>
        <w:t xml:space="preserve"> (34 minutes)</w:t>
      </w:r>
      <w:r w:rsidR="00231069">
        <w:rPr>
          <w:rFonts w:cs="Arial"/>
          <w:sz w:val="20"/>
          <w:szCs w:val="20"/>
        </w:rPr>
        <w:t xml:space="preserve"> </w:t>
      </w:r>
    </w:p>
    <w:p w14:paraId="17A58525" w14:textId="77777777" w:rsidR="00A302BB" w:rsidRDefault="00A302BB" w:rsidP="00EF78D7"/>
    <w:p w14:paraId="43F1934A" w14:textId="77777777" w:rsidR="00EF78D7" w:rsidRDefault="00231069" w:rsidP="00EF78D7">
      <w:r>
        <w:t xml:space="preserve">Don’t worry if you do not know all of the terms he is using such as blocking, dolly, tilt up, etc. These terms will be covered in the units ahead. </w:t>
      </w:r>
      <w:r w:rsidR="00A302BB">
        <w:t>For now</w:t>
      </w:r>
      <w:r w:rsidR="00323AC4">
        <w:t>,</w:t>
      </w:r>
      <w:r w:rsidR="00A302BB">
        <w:t xml:space="preserve"> just take in the whole process and you will be amazed how much easier it be to understand the later units as we get into the details of each phase.  </w:t>
      </w:r>
    </w:p>
    <w:p w14:paraId="25AC563A" w14:textId="77777777" w:rsidR="009B2168" w:rsidRDefault="009B2168" w:rsidP="00EF78D7">
      <w:r>
        <w:t>For now</w:t>
      </w:r>
      <w:r w:rsidR="00323AC4">
        <w:t>,</w:t>
      </w:r>
      <w:r>
        <w:t xml:space="preserve"> just watch the video and enjoy his showing his process.  </w:t>
      </w:r>
    </w:p>
    <w:p w14:paraId="5F74A877" w14:textId="77777777" w:rsidR="009B2168" w:rsidRDefault="009B2168" w:rsidP="00EF78D7">
      <w:r>
        <w:t>Reflect on this Helpful Hint: Don’t multi-task during the viewing of resources. It will divide you</w:t>
      </w:r>
      <w:r w:rsidR="00C17E72">
        <w:t>r</w:t>
      </w:r>
      <w:r>
        <w:t xml:space="preserve"> attention and you will not absorb as much content. As with most things in this course—be in the moment and focus on what is at hand. </w:t>
      </w:r>
    </w:p>
    <w:p w14:paraId="196FBC51" w14:textId="77777777" w:rsidR="00EF78D7" w:rsidRPr="00CF57A1" w:rsidRDefault="00EF78D7" w:rsidP="00EF78D7">
      <w:pPr>
        <w:rPr>
          <w:i/>
        </w:rPr>
      </w:pPr>
      <w:r w:rsidRPr="00262E29">
        <w:rPr>
          <w:i/>
        </w:rPr>
        <w:lastRenderedPageBreak/>
        <w:t>Note that this learning activity is ungraded, but is designed to help you succeed in your assessments in this course.</w:t>
      </w:r>
    </w:p>
    <w:p w14:paraId="6E983628" w14:textId="77777777" w:rsidR="00EF78D7" w:rsidRPr="00E123BA" w:rsidRDefault="00EF78D7" w:rsidP="00EF78D7">
      <w:pPr>
        <w:pStyle w:val="Heading2"/>
      </w:pPr>
      <w:r w:rsidRPr="00E123BA">
        <w:t xml:space="preserve">Topic 2: </w:t>
      </w:r>
      <w:r w:rsidR="00A302BB">
        <w:t xml:space="preserve">Pre-Production </w:t>
      </w:r>
    </w:p>
    <w:p w14:paraId="6062885A" w14:textId="77777777" w:rsidR="00745317" w:rsidRDefault="00745317" w:rsidP="00EF78D7">
      <w:r>
        <w:t>Like with most things in life, if you do not have a strong foundation</w:t>
      </w:r>
      <w:r w:rsidR="00323AC4">
        <w:t>,</w:t>
      </w:r>
      <w:r>
        <w:t xml:space="preserve"> what follows will wobble. Proper pre-production is the foundation of an excellent film (and your up-coming exercises). The better you plan something the better the result. </w:t>
      </w:r>
    </w:p>
    <w:p w14:paraId="3F15CD38" w14:textId="77777777" w:rsidR="00745317" w:rsidRDefault="00745317" w:rsidP="00EF78D7">
      <w:r>
        <w:t xml:space="preserve">There are many elements to pre-production. When followed properly they enhance the 5 Cs of a filmmaking (see the </w:t>
      </w:r>
      <w:r w:rsidRPr="00745317">
        <w:rPr>
          <w:b/>
        </w:rPr>
        <w:t xml:space="preserve">Why Pre-Production is Important </w:t>
      </w:r>
      <w:r>
        <w:t>section in Chapter Two):</w:t>
      </w:r>
    </w:p>
    <w:p w14:paraId="426EC618" w14:textId="77777777" w:rsidR="00745317" w:rsidRPr="00563084" w:rsidRDefault="00745317" w:rsidP="00563084">
      <w:pPr>
        <w:pStyle w:val="ListParagraph"/>
        <w:widowControl w:val="0"/>
        <w:numPr>
          <w:ilvl w:val="0"/>
          <w:numId w:val="24"/>
        </w:numPr>
        <w:autoSpaceDE w:val="0"/>
        <w:autoSpaceDN w:val="0"/>
        <w:adjustRightInd w:val="0"/>
        <w:spacing w:after="0" w:line="240" w:lineRule="auto"/>
        <w:contextualSpacing w:val="0"/>
        <w:rPr>
          <w:rFonts w:cstheme="minorHAnsi"/>
          <w:b/>
        </w:rPr>
      </w:pPr>
      <w:r w:rsidRPr="00745317">
        <w:rPr>
          <w:rFonts w:cstheme="minorHAnsi"/>
          <w:b/>
        </w:rPr>
        <w:t>Creativity</w:t>
      </w:r>
    </w:p>
    <w:p w14:paraId="2EB25E03" w14:textId="77777777" w:rsidR="00745317" w:rsidRPr="00563084" w:rsidRDefault="00745317" w:rsidP="00563084">
      <w:pPr>
        <w:pStyle w:val="ListParagraph"/>
        <w:widowControl w:val="0"/>
        <w:numPr>
          <w:ilvl w:val="0"/>
          <w:numId w:val="24"/>
        </w:numPr>
        <w:autoSpaceDE w:val="0"/>
        <w:autoSpaceDN w:val="0"/>
        <w:adjustRightInd w:val="0"/>
        <w:spacing w:after="0" w:line="240" w:lineRule="auto"/>
        <w:contextualSpacing w:val="0"/>
        <w:rPr>
          <w:rFonts w:cstheme="minorHAnsi"/>
          <w:b/>
        </w:rPr>
      </w:pPr>
      <w:r w:rsidRPr="00116DAB">
        <w:rPr>
          <w:rFonts w:cstheme="minorHAnsi"/>
          <w:b/>
        </w:rPr>
        <w:t>Calmness</w:t>
      </w:r>
    </w:p>
    <w:p w14:paraId="0BCD6406" w14:textId="77777777" w:rsidR="00745317" w:rsidRPr="00563084" w:rsidRDefault="00745317" w:rsidP="00563084">
      <w:pPr>
        <w:pStyle w:val="ListParagraph"/>
        <w:widowControl w:val="0"/>
        <w:numPr>
          <w:ilvl w:val="0"/>
          <w:numId w:val="24"/>
        </w:numPr>
        <w:autoSpaceDE w:val="0"/>
        <w:autoSpaceDN w:val="0"/>
        <w:adjustRightInd w:val="0"/>
        <w:spacing w:after="0" w:line="240" w:lineRule="auto"/>
        <w:contextualSpacing w:val="0"/>
        <w:rPr>
          <w:rFonts w:cstheme="minorHAnsi"/>
          <w:b/>
        </w:rPr>
      </w:pPr>
      <w:r w:rsidRPr="00116DAB">
        <w:rPr>
          <w:rFonts w:cstheme="minorHAnsi"/>
          <w:b/>
        </w:rPr>
        <w:t>Co-ordination</w:t>
      </w:r>
      <w:r w:rsidRPr="00116DAB">
        <w:rPr>
          <w:rFonts w:cstheme="minorHAnsi"/>
        </w:rPr>
        <w:t xml:space="preserve"> </w:t>
      </w:r>
    </w:p>
    <w:p w14:paraId="6182DFDE" w14:textId="77777777" w:rsidR="00745317" w:rsidRPr="00563084" w:rsidRDefault="00745317" w:rsidP="00563084">
      <w:pPr>
        <w:pStyle w:val="ListParagraph"/>
        <w:widowControl w:val="0"/>
        <w:numPr>
          <w:ilvl w:val="0"/>
          <w:numId w:val="24"/>
        </w:numPr>
        <w:autoSpaceDE w:val="0"/>
        <w:autoSpaceDN w:val="0"/>
        <w:adjustRightInd w:val="0"/>
        <w:spacing w:after="0" w:line="240" w:lineRule="auto"/>
        <w:contextualSpacing w:val="0"/>
        <w:rPr>
          <w:rFonts w:cstheme="minorHAnsi"/>
          <w:b/>
        </w:rPr>
      </w:pPr>
      <w:r w:rsidRPr="00116DAB">
        <w:rPr>
          <w:rFonts w:cstheme="minorHAnsi"/>
          <w:b/>
        </w:rPr>
        <w:t>Coherence</w:t>
      </w:r>
    </w:p>
    <w:p w14:paraId="74D32F7F" w14:textId="77777777" w:rsidR="00745317" w:rsidRPr="00116DAB" w:rsidRDefault="00745317" w:rsidP="00745317">
      <w:pPr>
        <w:pStyle w:val="ListParagraph"/>
        <w:widowControl w:val="0"/>
        <w:numPr>
          <w:ilvl w:val="0"/>
          <w:numId w:val="24"/>
        </w:numPr>
        <w:autoSpaceDE w:val="0"/>
        <w:autoSpaceDN w:val="0"/>
        <w:adjustRightInd w:val="0"/>
        <w:spacing w:after="0" w:line="240" w:lineRule="auto"/>
        <w:contextualSpacing w:val="0"/>
        <w:rPr>
          <w:rFonts w:cstheme="minorHAnsi"/>
          <w:b/>
        </w:rPr>
      </w:pPr>
      <w:r w:rsidRPr="00116DAB">
        <w:rPr>
          <w:rFonts w:cstheme="minorHAnsi"/>
          <w:b/>
        </w:rPr>
        <w:t>Consistency</w:t>
      </w:r>
    </w:p>
    <w:p w14:paraId="64D211E5" w14:textId="77777777" w:rsidR="00745317" w:rsidRDefault="00745317" w:rsidP="00EF78D7"/>
    <w:p w14:paraId="6A057AA5" w14:textId="77777777" w:rsidR="00745317" w:rsidRPr="00745317" w:rsidRDefault="00745317" w:rsidP="00EF78D7">
      <w:pPr>
        <w:rPr>
          <w:rFonts w:cstheme="minorHAnsi"/>
          <w:b/>
          <w:u w:val="single"/>
        </w:rPr>
      </w:pPr>
      <w:r>
        <w:t xml:space="preserve">Proper pre-production involves many important </w:t>
      </w:r>
      <w:r w:rsidR="007A111C">
        <w:t xml:space="preserve">general </w:t>
      </w:r>
      <w:r>
        <w:t xml:space="preserve">steps (see </w:t>
      </w:r>
      <w:r w:rsidRPr="00116DAB">
        <w:rPr>
          <w:rFonts w:cstheme="minorHAnsi"/>
          <w:b/>
        </w:rPr>
        <w:t>What Proper Pre-Production Entails</w:t>
      </w:r>
      <w:r>
        <w:rPr>
          <w:rFonts w:cstheme="minorHAnsi"/>
          <w:b/>
        </w:rPr>
        <w:t xml:space="preserve">) </w:t>
      </w:r>
    </w:p>
    <w:p w14:paraId="6F3F00D4" w14:textId="77777777" w:rsidR="00745317" w:rsidRPr="00563084" w:rsidRDefault="00745317" w:rsidP="00563084">
      <w:pPr>
        <w:pStyle w:val="ListParagraph"/>
        <w:widowControl w:val="0"/>
        <w:numPr>
          <w:ilvl w:val="0"/>
          <w:numId w:val="25"/>
        </w:numPr>
        <w:autoSpaceDE w:val="0"/>
        <w:autoSpaceDN w:val="0"/>
        <w:adjustRightInd w:val="0"/>
        <w:spacing w:after="0" w:line="240" w:lineRule="auto"/>
        <w:contextualSpacing w:val="0"/>
        <w:rPr>
          <w:rFonts w:cstheme="minorHAnsi"/>
        </w:rPr>
      </w:pPr>
      <w:r w:rsidRPr="00116DAB">
        <w:rPr>
          <w:rFonts w:cstheme="minorHAnsi"/>
          <w:b/>
        </w:rPr>
        <w:t>Planning</w:t>
      </w:r>
    </w:p>
    <w:p w14:paraId="5F0FACA4" w14:textId="77777777" w:rsidR="00745317" w:rsidRPr="00563084" w:rsidRDefault="00745317" w:rsidP="00563084">
      <w:pPr>
        <w:pStyle w:val="ListParagraph"/>
        <w:widowControl w:val="0"/>
        <w:numPr>
          <w:ilvl w:val="0"/>
          <w:numId w:val="25"/>
        </w:numPr>
        <w:autoSpaceDE w:val="0"/>
        <w:autoSpaceDN w:val="0"/>
        <w:adjustRightInd w:val="0"/>
        <w:spacing w:after="0" w:line="240" w:lineRule="auto"/>
        <w:contextualSpacing w:val="0"/>
        <w:rPr>
          <w:rFonts w:cstheme="minorHAnsi"/>
          <w:b/>
        </w:rPr>
      </w:pPr>
      <w:r w:rsidRPr="00116DAB">
        <w:rPr>
          <w:rFonts w:cstheme="minorHAnsi"/>
          <w:b/>
        </w:rPr>
        <w:t>Anticipation</w:t>
      </w:r>
      <w:r w:rsidRPr="00116DAB">
        <w:rPr>
          <w:rFonts w:cstheme="minorHAnsi"/>
        </w:rPr>
        <w:t xml:space="preserve"> </w:t>
      </w:r>
    </w:p>
    <w:p w14:paraId="775EF182" w14:textId="77777777" w:rsidR="00745317" w:rsidRPr="00563084" w:rsidRDefault="00745317" w:rsidP="00563084">
      <w:pPr>
        <w:pStyle w:val="ListParagraph"/>
        <w:widowControl w:val="0"/>
        <w:numPr>
          <w:ilvl w:val="0"/>
          <w:numId w:val="25"/>
        </w:numPr>
        <w:autoSpaceDE w:val="0"/>
        <w:autoSpaceDN w:val="0"/>
        <w:adjustRightInd w:val="0"/>
        <w:spacing w:after="0" w:line="240" w:lineRule="auto"/>
        <w:contextualSpacing w:val="0"/>
        <w:rPr>
          <w:rFonts w:cstheme="minorHAnsi"/>
          <w:b/>
        </w:rPr>
      </w:pPr>
      <w:r w:rsidRPr="00116DAB">
        <w:rPr>
          <w:rFonts w:cstheme="minorHAnsi"/>
          <w:b/>
        </w:rPr>
        <w:t>Strategizing</w:t>
      </w:r>
      <w:r w:rsidRPr="00116DAB">
        <w:rPr>
          <w:rFonts w:cstheme="minorHAnsi"/>
        </w:rPr>
        <w:t xml:space="preserve"> </w:t>
      </w:r>
    </w:p>
    <w:p w14:paraId="1063F194" w14:textId="77777777" w:rsidR="00745317" w:rsidRPr="00116DAB" w:rsidRDefault="00745317" w:rsidP="00745317">
      <w:pPr>
        <w:pStyle w:val="ListParagraph"/>
        <w:widowControl w:val="0"/>
        <w:numPr>
          <w:ilvl w:val="0"/>
          <w:numId w:val="25"/>
        </w:numPr>
        <w:autoSpaceDE w:val="0"/>
        <w:autoSpaceDN w:val="0"/>
        <w:adjustRightInd w:val="0"/>
        <w:spacing w:after="0" w:line="240" w:lineRule="auto"/>
        <w:contextualSpacing w:val="0"/>
        <w:rPr>
          <w:rFonts w:cstheme="minorHAnsi"/>
          <w:b/>
        </w:rPr>
      </w:pPr>
      <w:r w:rsidRPr="00116DAB">
        <w:rPr>
          <w:rFonts w:cstheme="minorHAnsi"/>
          <w:b/>
        </w:rPr>
        <w:t>Testing</w:t>
      </w:r>
    </w:p>
    <w:p w14:paraId="65377D3A" w14:textId="77777777" w:rsidR="00EF78D7" w:rsidRDefault="00EF78D7" w:rsidP="00EF78D7"/>
    <w:p w14:paraId="1CCBF855" w14:textId="77777777" w:rsidR="007A111C" w:rsidRDefault="007A111C" w:rsidP="00EF78D7">
      <w:r>
        <w:t>As can be gleamed from above</w:t>
      </w:r>
      <w:r w:rsidR="00323AC4">
        <w:t>,</w:t>
      </w:r>
      <w:r>
        <w:t xml:space="preserve"> pre</w:t>
      </w:r>
      <w:r w:rsidR="001408B3">
        <w:t xml:space="preserve">-production helps ensure that a film project maximizes the creative process and minimizes chaos, confusion, and disruption—the enemies of a good film. </w:t>
      </w:r>
    </w:p>
    <w:p w14:paraId="58029BAF" w14:textId="77777777" w:rsidR="001408B3" w:rsidRPr="001408B3" w:rsidRDefault="001408B3" w:rsidP="001408B3">
      <w:r>
        <w:t xml:space="preserve">There are many steps in the prep-production process highlighted in Chapter Two. (See </w:t>
      </w:r>
      <w:r w:rsidRPr="006C7201">
        <w:rPr>
          <w:rFonts w:cstheme="minorHAnsi"/>
          <w:b/>
        </w:rPr>
        <w:t>Successful Steps of Pre-Production</w:t>
      </w:r>
      <w:r w:rsidRPr="001408B3">
        <w:rPr>
          <w:rFonts w:cstheme="minorHAnsi"/>
        </w:rPr>
        <w:t>.</w:t>
      </w:r>
      <w:r>
        <w:rPr>
          <w:rFonts w:cstheme="minorHAnsi"/>
          <w:b/>
        </w:rPr>
        <w:t xml:space="preserve">) </w:t>
      </w:r>
      <w:r w:rsidRPr="00116DAB">
        <w:rPr>
          <w:rFonts w:cstheme="minorHAnsi"/>
          <w:b/>
        </w:rPr>
        <w:t xml:space="preserve"> </w:t>
      </w:r>
    </w:p>
    <w:p w14:paraId="771B7B5C" w14:textId="77777777" w:rsidR="001408B3" w:rsidRDefault="006C7201" w:rsidP="00EF78D7">
      <w:r>
        <w:t>They involve:</w:t>
      </w:r>
    </w:p>
    <w:p w14:paraId="7458831C" w14:textId="77777777" w:rsidR="006C7201" w:rsidRDefault="006C7201" w:rsidP="006C7201">
      <w:pPr>
        <w:pStyle w:val="ListParagraph"/>
        <w:numPr>
          <w:ilvl w:val="0"/>
          <w:numId w:val="26"/>
        </w:numPr>
      </w:pPr>
      <w:r>
        <w:t>Creating a viable concept for a project</w:t>
      </w:r>
    </w:p>
    <w:p w14:paraId="02AAD1C5" w14:textId="77777777" w:rsidR="006C7201" w:rsidRDefault="006C7201" w:rsidP="006C7201">
      <w:pPr>
        <w:pStyle w:val="ListParagraph"/>
        <w:numPr>
          <w:ilvl w:val="0"/>
          <w:numId w:val="26"/>
        </w:numPr>
      </w:pPr>
      <w:r>
        <w:t xml:space="preserve">Knowing who the audience is and genre requirements (people who </w:t>
      </w:r>
      <w:r w:rsidR="00FF2DBF">
        <w:t xml:space="preserve">want </w:t>
      </w:r>
      <w:r>
        <w:t xml:space="preserve">a comedy want to laugh, people who want horror want to be scared) </w:t>
      </w:r>
    </w:p>
    <w:p w14:paraId="6E3E2B23" w14:textId="77777777" w:rsidR="006C7201" w:rsidRDefault="006C7201" w:rsidP="006C7201">
      <w:pPr>
        <w:pStyle w:val="ListParagraph"/>
        <w:numPr>
          <w:ilvl w:val="0"/>
          <w:numId w:val="26"/>
        </w:numPr>
      </w:pPr>
      <w:r>
        <w:t xml:space="preserve">Creating a script to film </w:t>
      </w:r>
    </w:p>
    <w:p w14:paraId="6209BCE0" w14:textId="77777777" w:rsidR="006C7201" w:rsidRDefault="006C7201" w:rsidP="006C7201">
      <w:pPr>
        <w:pStyle w:val="ListParagraph"/>
        <w:numPr>
          <w:ilvl w:val="0"/>
          <w:numId w:val="26"/>
        </w:numPr>
      </w:pPr>
      <w:r>
        <w:t>Creating Storyboards and shot lists</w:t>
      </w:r>
    </w:p>
    <w:p w14:paraId="2A9FC228" w14:textId="77777777" w:rsidR="006C7201" w:rsidRDefault="006C7201" w:rsidP="006C7201">
      <w:pPr>
        <w:pStyle w:val="ListParagraph"/>
        <w:numPr>
          <w:ilvl w:val="0"/>
          <w:numId w:val="26"/>
        </w:numPr>
      </w:pPr>
      <w:r>
        <w:t>Pitch</w:t>
      </w:r>
      <w:r w:rsidR="00FF2DBF">
        <w:t>ing</w:t>
      </w:r>
      <w:r>
        <w:t xml:space="preserve"> your project to get funding, actors, crew members, etc.</w:t>
      </w:r>
    </w:p>
    <w:p w14:paraId="4DE837C5" w14:textId="77777777" w:rsidR="006C7201" w:rsidRDefault="006C7201" w:rsidP="006C7201">
      <w:pPr>
        <w:pStyle w:val="ListParagraph"/>
        <w:numPr>
          <w:ilvl w:val="0"/>
          <w:numId w:val="26"/>
        </w:numPr>
      </w:pPr>
      <w:r>
        <w:t>Budgeting the cost of the film</w:t>
      </w:r>
    </w:p>
    <w:p w14:paraId="60B06618" w14:textId="77777777" w:rsidR="006C7201" w:rsidRDefault="006C7201" w:rsidP="006C7201">
      <w:pPr>
        <w:pStyle w:val="ListParagraph"/>
        <w:numPr>
          <w:ilvl w:val="0"/>
          <w:numId w:val="26"/>
        </w:numPr>
      </w:pPr>
      <w:r>
        <w:t xml:space="preserve">Getting your actors and the right crew </w:t>
      </w:r>
    </w:p>
    <w:p w14:paraId="6A498547" w14:textId="77777777" w:rsidR="006C7201" w:rsidRDefault="006C7201" w:rsidP="006C7201">
      <w:pPr>
        <w:pStyle w:val="ListParagraph"/>
        <w:numPr>
          <w:ilvl w:val="0"/>
          <w:numId w:val="26"/>
        </w:numPr>
      </w:pPr>
      <w:r>
        <w:t>Finding locations and props</w:t>
      </w:r>
    </w:p>
    <w:p w14:paraId="218AD77A" w14:textId="77777777" w:rsidR="006C7201" w:rsidRDefault="006C7201" w:rsidP="006C7201">
      <w:pPr>
        <w:pStyle w:val="ListParagraph"/>
        <w:numPr>
          <w:ilvl w:val="0"/>
          <w:numId w:val="26"/>
        </w:numPr>
      </w:pPr>
      <w:r>
        <w:t>Scheduling the shoot</w:t>
      </w:r>
    </w:p>
    <w:p w14:paraId="66791F43" w14:textId="77777777" w:rsidR="006C7201" w:rsidRDefault="006C7201" w:rsidP="006C7201">
      <w:pPr>
        <w:pStyle w:val="ListParagraph"/>
        <w:numPr>
          <w:ilvl w:val="0"/>
          <w:numId w:val="26"/>
        </w:numPr>
      </w:pPr>
      <w:r>
        <w:t xml:space="preserve">Testing your gear to make sure you know how to use it and that it works properly. </w:t>
      </w:r>
    </w:p>
    <w:p w14:paraId="4FB1332B" w14:textId="77777777" w:rsidR="006C7201" w:rsidRDefault="006C7201" w:rsidP="006C7201">
      <w:r>
        <w:lastRenderedPageBreak/>
        <w:t>As can be seen</w:t>
      </w:r>
      <w:r w:rsidR="00FF2DBF">
        <w:t>,</w:t>
      </w:r>
      <w:r>
        <w:t xml:space="preserve"> there is a lot involved before we film. Luckily we will start with </w:t>
      </w:r>
      <w:r w:rsidR="00FF2DBF">
        <w:t xml:space="preserve">a </w:t>
      </w:r>
      <w:r>
        <w:t xml:space="preserve">short exercise which will take minimal pre-production and gradually build to the more detailed aspects. </w:t>
      </w:r>
    </w:p>
    <w:p w14:paraId="5C04CCB0" w14:textId="77777777" w:rsidR="00CD2F57" w:rsidRDefault="00CD2F57" w:rsidP="006C7201">
      <w:r>
        <w:t xml:space="preserve">Note: The lion’s share of this unit and Chapter Two in the course book is devoted to pre-production to emphasize how important this phase is. Most people might think production is the most important part of the filming process. In fact, each phase is. In Hollywood the development process (creating the screenplay) and pre-production for a film often takes far longer than production. Post-Production is also a longer process than production when the full process on a major film is involved. </w:t>
      </w:r>
    </w:p>
    <w:p w14:paraId="3F2D747F" w14:textId="77777777" w:rsidR="00EF78D7" w:rsidRDefault="00EF78D7" w:rsidP="00EF78D7">
      <w:pPr>
        <w:pStyle w:val="Heading3"/>
      </w:pPr>
      <w:r>
        <w:t>Learning Activities</w:t>
      </w:r>
    </w:p>
    <w:p w14:paraId="4DDB0FF1" w14:textId="0942811C" w:rsidR="00EF78D7" w:rsidRPr="008D29A0" w:rsidRDefault="00EF78D7" w:rsidP="00EF78D7">
      <w:pPr>
        <w:pStyle w:val="Heading4"/>
        <w:rPr>
          <w:rFonts w:eastAsiaTheme="minorHAnsi"/>
        </w:rPr>
      </w:pPr>
      <w:r>
        <w:rPr>
          <w:rFonts w:eastAsiaTheme="minorHAnsi"/>
        </w:rPr>
        <w:t xml:space="preserve">Activity </w:t>
      </w:r>
      <w:r w:rsidR="00037587">
        <w:rPr>
          <w:rFonts w:eastAsiaTheme="minorHAnsi"/>
        </w:rPr>
        <w:t>2</w:t>
      </w:r>
      <w:r>
        <w:rPr>
          <w:rFonts w:eastAsiaTheme="minorHAnsi"/>
        </w:rPr>
        <w:t>.2</w:t>
      </w:r>
      <w:r w:rsidRPr="008D29A0">
        <w:rPr>
          <w:rFonts w:eastAsiaTheme="minorHAnsi"/>
        </w:rPr>
        <w:t xml:space="preserve">: </w:t>
      </w:r>
      <w:r w:rsidR="00037587">
        <w:rPr>
          <w:rFonts w:eastAsiaTheme="minorHAnsi"/>
        </w:rPr>
        <w:t>Pre-Production Planning</w:t>
      </w:r>
    </w:p>
    <w:p w14:paraId="67FF684A" w14:textId="77777777" w:rsidR="00EF78D7" w:rsidRDefault="00037587" w:rsidP="00EF78D7">
      <w:pPr>
        <w:rPr>
          <w:rFonts w:eastAsia="Times New Roman" w:cstheme="minorHAnsi"/>
        </w:rPr>
      </w:pPr>
      <w:r>
        <w:rPr>
          <w:rFonts w:eastAsia="Times New Roman" w:cstheme="minorHAnsi"/>
        </w:rPr>
        <w:t xml:space="preserve">Read the Pre-Production section of the course text. </w:t>
      </w:r>
      <w:r w:rsidR="006C7201">
        <w:rPr>
          <w:rFonts w:eastAsia="Times New Roman" w:cstheme="minorHAnsi"/>
        </w:rPr>
        <w:t xml:space="preserve">What part of the pre-production process appeals to you most? Why? Log this in your journal and share your responses with your facilitator and classmates when you meet for this unit. </w:t>
      </w:r>
    </w:p>
    <w:p w14:paraId="4C50D39F" w14:textId="77777777" w:rsidR="00EE1210" w:rsidRDefault="00EE1210" w:rsidP="00EF78D7">
      <w:pPr>
        <w:rPr>
          <w:rFonts w:eastAsia="Times New Roman" w:cstheme="minorHAnsi"/>
        </w:rPr>
      </w:pPr>
      <w:r>
        <w:rPr>
          <w:rFonts w:eastAsia="Times New Roman" w:cstheme="minorHAnsi"/>
        </w:rPr>
        <w:t xml:space="preserve">View this resource and share with your Facilitator and course mates why pitching is important: </w:t>
      </w:r>
    </w:p>
    <w:p w14:paraId="6D5BA9E0" w14:textId="1159195B" w:rsidR="005273E5" w:rsidRDefault="00A2572B" w:rsidP="00FF2DBF">
      <w:pPr>
        <w:pStyle w:val="ListParagraph"/>
        <w:spacing w:after="0" w:line="240" w:lineRule="auto"/>
        <w:rPr>
          <w:rFonts w:cstheme="minorHAnsi"/>
        </w:rPr>
      </w:pPr>
      <w:hyperlink r:id="rId20" w:history="1">
        <w:r w:rsidR="00EE1210" w:rsidRPr="00FF2DBF">
          <w:rPr>
            <w:rStyle w:val="Hyperlink"/>
            <w:rFonts w:cstheme="minorHAnsi"/>
            <w:bCs/>
          </w:rPr>
          <w:t>Pitching and Pre-Production: Crash Course Film Production #2</w:t>
        </w:r>
      </w:hyperlink>
      <w:r w:rsidR="00FF2DBF" w:rsidRPr="00FF2DBF">
        <w:rPr>
          <w:rFonts w:cstheme="minorHAnsi"/>
          <w:bCs/>
        </w:rPr>
        <w:t xml:space="preserve"> (8 minutes) </w:t>
      </w:r>
    </w:p>
    <w:p w14:paraId="7090D801" w14:textId="77777777" w:rsidR="00FF2DBF" w:rsidRPr="00FF2DBF" w:rsidRDefault="00FF2DBF" w:rsidP="00C90127">
      <w:pPr>
        <w:pStyle w:val="ListParagraph"/>
        <w:spacing w:after="0" w:line="240" w:lineRule="auto"/>
        <w:rPr>
          <w:rFonts w:cstheme="minorHAnsi"/>
        </w:rPr>
      </w:pPr>
    </w:p>
    <w:p w14:paraId="7FBB9246" w14:textId="77777777" w:rsidR="00EF78D7" w:rsidRPr="00242D72" w:rsidRDefault="00745317" w:rsidP="00EF78D7">
      <w:pPr>
        <w:rPr>
          <w:rFonts w:eastAsia="Times New Roman" w:cstheme="minorHAnsi"/>
        </w:rPr>
      </w:pPr>
      <w:r w:rsidRPr="00116DAB">
        <w:rPr>
          <w:rFonts w:cstheme="minorHAnsi"/>
        </w:rPr>
        <w:t>Murphy’s Law states that “what can go wrong will go wrong” but many people forget the last component “at worse possible moment.”</w:t>
      </w:r>
      <w:r w:rsidRPr="00116DAB">
        <w:rPr>
          <w:rFonts w:cstheme="minorHAnsi"/>
          <w:b/>
        </w:rPr>
        <w:t xml:space="preserve"> </w:t>
      </w:r>
      <w:r w:rsidRPr="00116DAB">
        <w:rPr>
          <w:rFonts w:cstheme="minorHAnsi"/>
        </w:rPr>
        <w:t xml:space="preserve"> </w:t>
      </w:r>
      <w:r>
        <w:rPr>
          <w:rFonts w:cstheme="minorHAnsi"/>
        </w:rPr>
        <w:t xml:space="preserve">Have you ever experienced it? Share with your Facilitator and classmates an experience of it and the result and if it was overcome and how. </w:t>
      </w:r>
    </w:p>
    <w:p w14:paraId="59E787A1" w14:textId="77777777" w:rsidR="00EF78D7" w:rsidRPr="00E123BA" w:rsidRDefault="00EF78D7" w:rsidP="00EF78D7">
      <w:pPr>
        <w:pStyle w:val="Heading2"/>
      </w:pPr>
      <w:r w:rsidRPr="00E123BA">
        <w:t xml:space="preserve">Topic </w:t>
      </w:r>
      <w:r>
        <w:t>3</w:t>
      </w:r>
      <w:r w:rsidRPr="00E123BA">
        <w:t xml:space="preserve">: </w:t>
      </w:r>
      <w:r w:rsidR="006C7201">
        <w:t xml:space="preserve">Production </w:t>
      </w:r>
    </w:p>
    <w:p w14:paraId="224B239A" w14:textId="03D4F673" w:rsidR="00EF78D7" w:rsidRDefault="00DB70AB" w:rsidP="00EF78D7">
      <w:r>
        <w:t xml:space="preserve">The production phase involves the shooting of the film, what is often referred to as principle photography. (Sometimes pick-up shots, re-dos, and B-roll footage are done during post-production.) </w:t>
      </w:r>
      <w:r w:rsidR="00037587">
        <w:t>F</w:t>
      </w:r>
      <w:r>
        <w:t xml:space="preserve">or many filmmakers this is the most exciting part of filmmaking when they get a chance to go on location and watch actors do their magic. </w:t>
      </w:r>
    </w:p>
    <w:p w14:paraId="37A184F1" w14:textId="77777777" w:rsidR="00DB70AB" w:rsidRDefault="00DB70AB" w:rsidP="00EF78D7">
      <w:r>
        <w:t>Like pre-production, the production phase must be attended to thoughtfully and diligently or you will not have what you need to edit your film</w:t>
      </w:r>
      <w:r w:rsidR="00512B32">
        <w:t xml:space="preserve"> and make your story work.</w:t>
      </w:r>
      <w:r>
        <w:t xml:space="preserve"> </w:t>
      </w:r>
      <w:r w:rsidR="00512B32">
        <w:t>This is why a large portion of this course and the course text are dedicated to this phase of filmmaking</w:t>
      </w:r>
      <w:r w:rsidR="00037587">
        <w:t>,</w:t>
      </w:r>
      <w:r w:rsidR="00512B32">
        <w:t xml:space="preserve"> which will only be covered briefly here.</w:t>
      </w:r>
    </w:p>
    <w:p w14:paraId="4A75DBA8" w14:textId="77777777" w:rsidR="00512B32" w:rsidRDefault="00512B32" w:rsidP="00EF78D7">
      <w:r>
        <w:t>In addition to filming the actors, locations, action, etc. production also includes recording audio for the production. C</w:t>
      </w:r>
      <w:r w:rsidRPr="00116DAB">
        <w:rPr>
          <w:rFonts w:cstheme="minorHAnsi"/>
        </w:rPr>
        <w:t>apturing, recording, and creating good sound, like cinematography, takes lots of time and practice.</w:t>
      </w:r>
      <w:r>
        <w:rPr>
          <w:rFonts w:cstheme="minorHAnsi"/>
        </w:rPr>
        <w:t xml:space="preserve"> </w:t>
      </w:r>
    </w:p>
    <w:p w14:paraId="26788829" w14:textId="77777777" w:rsidR="00DB70AB" w:rsidRDefault="00512B32" w:rsidP="00EF78D7">
      <w:r>
        <w:t>Most of the production process takes place on real locations such as streets, schoolyards, restaurants, etc., and sets which are built for the filming. If you have the budget</w:t>
      </w:r>
      <w:r w:rsidR="00037587">
        <w:t>,</w:t>
      </w:r>
      <w:r>
        <w:t xml:space="preserve"> filming on sets such as kitchens, living, rooms, police stations, etc. is easier than real locations. The reason for this is that you can control the lighting better and will not have extraneous and disruptive noises occurring in the environment. </w:t>
      </w:r>
    </w:p>
    <w:p w14:paraId="790C5559" w14:textId="2C23E9B6" w:rsidR="00EF78D7" w:rsidRDefault="00512B32" w:rsidP="00EF78D7">
      <w:r>
        <w:lastRenderedPageBreak/>
        <w:t xml:space="preserve">Production can also include green screen and </w:t>
      </w:r>
      <w:proofErr w:type="spellStart"/>
      <w:r>
        <w:t>CGi</w:t>
      </w:r>
      <w:proofErr w:type="spellEnd"/>
      <w:r>
        <w:t xml:space="preserve"> (computer generated imagery)</w:t>
      </w:r>
      <w:r w:rsidR="00037587">
        <w:t>,</w:t>
      </w:r>
      <w:r>
        <w:t xml:space="preserve"> but these are normally for bigger budget production since it</w:t>
      </w:r>
      <w:r w:rsidR="00037587">
        <w:t>’s</w:t>
      </w:r>
      <w:r>
        <w:t xml:space="preserve"> costly to do them well. </w:t>
      </w:r>
      <w:r w:rsidR="005E2976">
        <w:t xml:space="preserve">They are also time consuming. (If you have After Effects and other special software skills do not let this deter you from trying these techniques. </w:t>
      </w:r>
      <w:r w:rsidR="00037587">
        <w:t>S</w:t>
      </w:r>
      <w:r w:rsidR="005E2976">
        <w:t>ome of my best student films have had animation and special effects.</w:t>
      </w:r>
      <w:r w:rsidR="00037587">
        <w:t>)</w:t>
      </w:r>
      <w:r w:rsidR="005E2976">
        <w:t xml:space="preserve"> </w:t>
      </w:r>
    </w:p>
    <w:p w14:paraId="693329F8" w14:textId="78C9A51C" w:rsidR="00EF78D7" w:rsidRDefault="00565886" w:rsidP="00EF78D7">
      <w:r>
        <w:t xml:space="preserve">Performance is a crucial part of the filming. Many filmmakers forget this and get so caught up in the shooting process that they overlook bad acting. Don’t fall into this trap. You want to work on having your actors do believable, motivated, non-melodramatic performances. More on this later. </w:t>
      </w:r>
    </w:p>
    <w:p w14:paraId="6ADE0BFF" w14:textId="77777777" w:rsidR="00EF78D7" w:rsidRDefault="00EF78D7" w:rsidP="00EF78D7">
      <w:pPr>
        <w:pStyle w:val="Heading3"/>
      </w:pPr>
      <w:r>
        <w:t>Learning Activities</w:t>
      </w:r>
    </w:p>
    <w:p w14:paraId="637F2DF8" w14:textId="6AD013A3" w:rsidR="00EF78D7" w:rsidRPr="00E862D8" w:rsidRDefault="00EF78D7" w:rsidP="00EF78D7">
      <w:pPr>
        <w:keepNext/>
        <w:keepLines/>
        <w:spacing w:before="200" w:after="0"/>
        <w:outlineLvl w:val="3"/>
        <w:rPr>
          <w:rFonts w:ascii="Cambria" w:eastAsia="Times New Roman" w:hAnsi="Cambria" w:cs="Times New Roman"/>
          <w:bCs/>
          <w:i/>
          <w:iCs/>
          <w:color w:val="4F81BD"/>
        </w:rPr>
      </w:pPr>
      <w:r>
        <w:rPr>
          <w:rFonts w:ascii="Cambria" w:eastAsia="Times New Roman" w:hAnsi="Cambria" w:cs="Times New Roman"/>
          <w:b/>
          <w:bCs/>
          <w:i/>
          <w:iCs/>
          <w:color w:val="4F81BD"/>
        </w:rPr>
        <w:t xml:space="preserve">Activity </w:t>
      </w:r>
      <w:r w:rsidR="00037587">
        <w:rPr>
          <w:rFonts w:ascii="Cambria" w:eastAsia="Times New Roman" w:hAnsi="Cambria" w:cs="Times New Roman"/>
          <w:b/>
          <w:bCs/>
          <w:i/>
          <w:iCs/>
          <w:color w:val="4F81BD"/>
        </w:rPr>
        <w:t>2</w:t>
      </w:r>
      <w:r>
        <w:rPr>
          <w:rFonts w:ascii="Cambria" w:eastAsia="Times New Roman" w:hAnsi="Cambria" w:cs="Times New Roman"/>
          <w:b/>
          <w:bCs/>
          <w:i/>
          <w:iCs/>
          <w:color w:val="4F81BD"/>
        </w:rPr>
        <w:t>.3:</w:t>
      </w:r>
      <w:r w:rsidR="00994825">
        <w:rPr>
          <w:rFonts w:ascii="Cambria" w:eastAsia="Times New Roman" w:hAnsi="Cambria" w:cs="Times New Roman"/>
          <w:b/>
          <w:bCs/>
          <w:i/>
          <w:iCs/>
          <w:color w:val="4F81BD"/>
        </w:rPr>
        <w:t xml:space="preserve"> Shooting a Scene</w:t>
      </w:r>
    </w:p>
    <w:p w14:paraId="21137882" w14:textId="77777777" w:rsidR="00994825" w:rsidRDefault="00994825" w:rsidP="00231069">
      <w:pPr>
        <w:rPr>
          <w:rFonts w:eastAsia="Times New Roman" w:cstheme="minorHAnsi"/>
        </w:rPr>
      </w:pPr>
      <w:r>
        <w:rPr>
          <w:rFonts w:eastAsia="Times New Roman" w:cstheme="minorHAnsi"/>
        </w:rPr>
        <w:t xml:space="preserve">Read the Production section of the course text. </w:t>
      </w:r>
    </w:p>
    <w:p w14:paraId="0302DEE8" w14:textId="77777777" w:rsidR="00EE1210" w:rsidRDefault="005F1CA0" w:rsidP="00231069">
      <w:r>
        <w:t xml:space="preserve">What part of the production process appeals to you? Why? </w:t>
      </w:r>
    </w:p>
    <w:p w14:paraId="202E2F4B" w14:textId="2C3E3628" w:rsidR="001F54B9" w:rsidRDefault="001F54B9" w:rsidP="00EF78D7">
      <w:pPr>
        <w:rPr>
          <w:rFonts w:eastAsia="Times New Roman" w:cstheme="minorHAnsi"/>
        </w:rPr>
      </w:pPr>
      <w:r>
        <w:rPr>
          <w:rFonts w:eastAsia="Times New Roman" w:cstheme="minorHAnsi"/>
        </w:rPr>
        <w:t xml:space="preserve">View this resource to get a feel for what is involved in shooting a scene: </w:t>
      </w:r>
      <w:hyperlink r:id="rId21" w:history="1">
        <w:r w:rsidRPr="00994825">
          <w:rPr>
            <w:rStyle w:val="Hyperlink"/>
            <w:rFonts w:eastAsia="Times New Roman" w:cstheme="minorHAnsi"/>
            <w:bCs/>
          </w:rPr>
          <w:t>How to Shoot a Scene - Blocking Actors</w:t>
        </w:r>
      </w:hyperlink>
      <w:r w:rsidR="00994825">
        <w:rPr>
          <w:rFonts w:eastAsia="Times New Roman" w:cstheme="minorHAnsi"/>
          <w:bCs/>
        </w:rPr>
        <w:t xml:space="preserve"> (14 minutes).</w:t>
      </w:r>
      <w:r>
        <w:rPr>
          <w:rFonts w:eastAsia="Times New Roman" w:cstheme="minorHAnsi"/>
        </w:rPr>
        <w:t xml:space="preserve"> </w:t>
      </w:r>
    </w:p>
    <w:p w14:paraId="26D90EE4" w14:textId="77777777" w:rsidR="00EE1210" w:rsidRDefault="001F54B9" w:rsidP="00EF78D7">
      <w:pPr>
        <w:rPr>
          <w:rFonts w:eastAsia="Times New Roman" w:cstheme="minorHAnsi"/>
        </w:rPr>
      </w:pPr>
      <w:r>
        <w:rPr>
          <w:rFonts w:eastAsia="Times New Roman" w:cstheme="minorHAnsi"/>
        </w:rPr>
        <w:t xml:space="preserve">What did you learn from this? Share this with your Facilitator and classmates. </w:t>
      </w:r>
    </w:p>
    <w:p w14:paraId="701D059C" w14:textId="77777777" w:rsidR="00CF57A1" w:rsidRPr="00E123BA" w:rsidRDefault="00CF57A1" w:rsidP="00CF57A1">
      <w:pPr>
        <w:pStyle w:val="Heading2"/>
      </w:pPr>
      <w:r w:rsidRPr="00E123BA">
        <w:t xml:space="preserve">Topic </w:t>
      </w:r>
      <w:r>
        <w:t>4</w:t>
      </w:r>
      <w:r w:rsidRPr="00E123BA">
        <w:t xml:space="preserve">: </w:t>
      </w:r>
      <w:r>
        <w:t xml:space="preserve">Post-Production </w:t>
      </w:r>
    </w:p>
    <w:p w14:paraId="246D2823" w14:textId="77777777" w:rsidR="00031742" w:rsidRDefault="00CF57A1" w:rsidP="00CF57A1">
      <w:r>
        <w:t xml:space="preserve">The </w:t>
      </w:r>
      <w:r w:rsidR="00392835">
        <w:t>final phase of the filmmaking process involves post-</w:t>
      </w:r>
      <w:r>
        <w:t xml:space="preserve">production </w:t>
      </w:r>
      <w:r w:rsidR="00392835">
        <w:t xml:space="preserve">where all elements of pre-production and production are stitched together to create a finished film. </w:t>
      </w:r>
    </w:p>
    <w:p w14:paraId="0AA980F0" w14:textId="301EDEAE" w:rsidR="00392835" w:rsidRDefault="00392835" w:rsidP="00CF57A1">
      <w:r>
        <w:t>Like production</w:t>
      </w:r>
      <w:r w:rsidR="00994825">
        <w:t>,</w:t>
      </w:r>
      <w:r>
        <w:t xml:space="preserve"> the post process </w:t>
      </w:r>
      <w:r w:rsidR="003369F7">
        <w:t xml:space="preserve">is hands-on labor intensive. </w:t>
      </w:r>
      <w:r w:rsidR="00031742">
        <w:t>If done digitally, it involves using software such as Adobe Premier Pro, Apple Final Cut, Avid, etc. to edit the footage and make transitions such as fades, dissolves, wipes, etc. (</w:t>
      </w:r>
      <w:r w:rsidR="00994825">
        <w:t>t</w:t>
      </w:r>
      <w:r w:rsidR="00031742">
        <w:t>o be covered later)</w:t>
      </w:r>
      <w:r w:rsidR="00994825">
        <w:t>)</w:t>
      </w:r>
      <w:r w:rsidR="00031742">
        <w:t xml:space="preserve"> This sounds easy but a lot of work goes into choosing the best and rights shots and editing them together. </w:t>
      </w:r>
    </w:p>
    <w:p w14:paraId="23C42FD6" w14:textId="77777777" w:rsidR="00247B0E" w:rsidRPr="00481529" w:rsidRDefault="00247B0E" w:rsidP="00247B0E">
      <w:r>
        <w:t>There are four phases to cutting the picture of a film:</w:t>
      </w:r>
    </w:p>
    <w:p w14:paraId="386BE482" w14:textId="77777777" w:rsidR="00247B0E" w:rsidRDefault="00247B0E" w:rsidP="00247B0E">
      <w:pPr>
        <w:pStyle w:val="ListParagraph"/>
        <w:widowControl w:val="0"/>
        <w:numPr>
          <w:ilvl w:val="0"/>
          <w:numId w:val="23"/>
        </w:numPr>
        <w:autoSpaceDE w:val="0"/>
        <w:autoSpaceDN w:val="0"/>
        <w:adjustRightInd w:val="0"/>
        <w:spacing w:after="0" w:line="240" w:lineRule="auto"/>
        <w:contextualSpacing w:val="0"/>
        <w:rPr>
          <w:rFonts w:cstheme="minorHAnsi"/>
        </w:rPr>
      </w:pPr>
      <w:r w:rsidRPr="00B52449">
        <w:rPr>
          <w:rFonts w:cstheme="minorHAnsi"/>
        </w:rPr>
        <w:t>Assembly Cut:</w:t>
      </w:r>
      <w:r>
        <w:rPr>
          <w:rFonts w:cstheme="minorHAnsi"/>
        </w:rPr>
        <w:t xml:space="preserve"> where the shots are place together in proper order without trimming them.</w:t>
      </w:r>
    </w:p>
    <w:p w14:paraId="1E2A18CF" w14:textId="6FC5F675" w:rsidR="00247B0E" w:rsidRDefault="00247B0E" w:rsidP="00247B0E">
      <w:pPr>
        <w:pStyle w:val="ListParagraph"/>
        <w:widowControl w:val="0"/>
        <w:numPr>
          <w:ilvl w:val="0"/>
          <w:numId w:val="23"/>
        </w:numPr>
        <w:autoSpaceDE w:val="0"/>
        <w:autoSpaceDN w:val="0"/>
        <w:adjustRightInd w:val="0"/>
        <w:spacing w:after="0" w:line="240" w:lineRule="auto"/>
        <w:contextualSpacing w:val="0"/>
        <w:rPr>
          <w:rFonts w:cstheme="minorHAnsi"/>
        </w:rPr>
      </w:pPr>
      <w:r>
        <w:rPr>
          <w:rFonts w:cstheme="minorHAnsi"/>
        </w:rPr>
        <w:t xml:space="preserve">Rough Cut: where you begin to </w:t>
      </w:r>
      <w:r w:rsidR="00994825">
        <w:rPr>
          <w:rFonts w:cstheme="minorHAnsi"/>
        </w:rPr>
        <w:t>“</w:t>
      </w:r>
      <w:r>
        <w:rPr>
          <w:rFonts w:cstheme="minorHAnsi"/>
        </w:rPr>
        <w:t xml:space="preserve">trim the fat” from the beginning and end of shots to get a feel for how the story will flow.  </w:t>
      </w:r>
    </w:p>
    <w:p w14:paraId="50067EE9" w14:textId="77777777" w:rsidR="00247B0E" w:rsidRDefault="00247B0E" w:rsidP="00247B0E">
      <w:pPr>
        <w:pStyle w:val="ListParagraph"/>
        <w:widowControl w:val="0"/>
        <w:numPr>
          <w:ilvl w:val="0"/>
          <w:numId w:val="23"/>
        </w:numPr>
        <w:autoSpaceDE w:val="0"/>
        <w:autoSpaceDN w:val="0"/>
        <w:adjustRightInd w:val="0"/>
        <w:spacing w:after="0" w:line="240" w:lineRule="auto"/>
        <w:contextualSpacing w:val="0"/>
        <w:rPr>
          <w:rFonts w:cstheme="minorHAnsi"/>
        </w:rPr>
      </w:pPr>
      <w:r>
        <w:rPr>
          <w:rFonts w:cstheme="minorHAnsi"/>
        </w:rPr>
        <w:t>Fine Cuts: which will involve multiple versions as you trim out shots and even scenes that do not work and further hone the film of any “excess” fat that does not add to the effective presentation of the story and characters.</w:t>
      </w:r>
    </w:p>
    <w:p w14:paraId="243F95F3" w14:textId="77777777" w:rsidR="00247B0E" w:rsidRPr="00481529" w:rsidRDefault="00247B0E" w:rsidP="00CF57A1">
      <w:pPr>
        <w:pStyle w:val="ListParagraph"/>
        <w:widowControl w:val="0"/>
        <w:numPr>
          <w:ilvl w:val="0"/>
          <w:numId w:val="23"/>
        </w:numPr>
        <w:autoSpaceDE w:val="0"/>
        <w:autoSpaceDN w:val="0"/>
        <w:adjustRightInd w:val="0"/>
        <w:spacing w:after="0" w:line="240" w:lineRule="auto"/>
        <w:contextualSpacing w:val="0"/>
        <w:rPr>
          <w:rFonts w:cstheme="minorHAnsi"/>
        </w:rPr>
      </w:pPr>
      <w:r>
        <w:rPr>
          <w:rFonts w:cstheme="minorHAnsi"/>
        </w:rPr>
        <w:t xml:space="preserve">Final Cut: which is the “locked” picture version that the composer and sound design people need to add music and sound effects at precise moments. </w:t>
      </w:r>
    </w:p>
    <w:p w14:paraId="366854EF" w14:textId="77777777" w:rsidR="008F13D4" w:rsidRDefault="008F13D4" w:rsidP="00CF57A1"/>
    <w:p w14:paraId="5B8F1D81" w14:textId="77777777" w:rsidR="00247B0E" w:rsidRDefault="00247B0E" w:rsidP="00CF57A1">
      <w:r>
        <w:t>In addition to cutting the picture</w:t>
      </w:r>
      <w:r w:rsidR="00994825">
        <w:t>,</w:t>
      </w:r>
      <w:r>
        <w:t xml:space="preserve"> post-production also entails:</w:t>
      </w:r>
    </w:p>
    <w:p w14:paraId="1C6BBF0C" w14:textId="1E298ACB" w:rsidR="00247B0E" w:rsidRDefault="00B26966" w:rsidP="00B26966">
      <w:pPr>
        <w:pStyle w:val="ListParagraph"/>
        <w:numPr>
          <w:ilvl w:val="0"/>
          <w:numId w:val="27"/>
        </w:numPr>
      </w:pPr>
      <w:r w:rsidRPr="00C90127">
        <w:rPr>
          <w:b/>
          <w:bCs/>
        </w:rPr>
        <w:t>S</w:t>
      </w:r>
      <w:r w:rsidR="00247B0E" w:rsidRPr="00C90127">
        <w:rPr>
          <w:b/>
          <w:bCs/>
        </w:rPr>
        <w:t xml:space="preserve">ound </w:t>
      </w:r>
      <w:r w:rsidR="00994825">
        <w:rPr>
          <w:b/>
          <w:bCs/>
        </w:rPr>
        <w:t>D</w:t>
      </w:r>
      <w:r w:rsidR="00247B0E" w:rsidRPr="00C90127">
        <w:rPr>
          <w:b/>
          <w:bCs/>
        </w:rPr>
        <w:t>esign</w:t>
      </w:r>
      <w:r w:rsidR="00247B0E">
        <w:t xml:space="preserve"> where the right music and sound e</w:t>
      </w:r>
      <w:r>
        <w:t>ffects are chosen.</w:t>
      </w:r>
    </w:p>
    <w:p w14:paraId="6C8CF963" w14:textId="3ABE4AF7" w:rsidR="00B26966" w:rsidRDefault="00B26966" w:rsidP="00B26966">
      <w:pPr>
        <w:pStyle w:val="ListParagraph"/>
        <w:numPr>
          <w:ilvl w:val="0"/>
          <w:numId w:val="27"/>
        </w:numPr>
      </w:pPr>
      <w:r w:rsidRPr="00C90127">
        <w:rPr>
          <w:b/>
          <w:bCs/>
        </w:rPr>
        <w:lastRenderedPageBreak/>
        <w:t xml:space="preserve">Titling and </w:t>
      </w:r>
      <w:r w:rsidR="00994825">
        <w:rPr>
          <w:b/>
          <w:bCs/>
        </w:rPr>
        <w:t>G</w:t>
      </w:r>
      <w:r w:rsidRPr="00C90127">
        <w:rPr>
          <w:b/>
          <w:bCs/>
        </w:rPr>
        <w:t>raphics</w:t>
      </w:r>
      <w:r>
        <w:t xml:space="preserve"> when the opening and ending film credits appear and any special written material that will appear on the screen such as: FIVE YEARS EARLIER. </w:t>
      </w:r>
    </w:p>
    <w:p w14:paraId="7748367C" w14:textId="77777777" w:rsidR="00B26966" w:rsidRDefault="00B26966" w:rsidP="00B26966">
      <w:pPr>
        <w:pStyle w:val="ListParagraph"/>
        <w:numPr>
          <w:ilvl w:val="0"/>
          <w:numId w:val="27"/>
        </w:numPr>
      </w:pPr>
      <w:r w:rsidRPr="00C90127">
        <w:rPr>
          <w:b/>
          <w:bCs/>
        </w:rPr>
        <w:t>Test Screening</w:t>
      </w:r>
      <w:r>
        <w:t xml:space="preserve"> your film to those you trust to make sure the story works and is clear</w:t>
      </w:r>
      <w:r w:rsidR="00994825">
        <w:t>,</w:t>
      </w:r>
      <w:r w:rsidR="00AC2E6B">
        <w:t xml:space="preserve"> and </w:t>
      </w:r>
      <w:r w:rsidR="00994825">
        <w:t xml:space="preserve">to test </w:t>
      </w:r>
      <w:r w:rsidR="00AC2E6B">
        <w:t>how an audience will respond.</w:t>
      </w:r>
    </w:p>
    <w:p w14:paraId="285F2610" w14:textId="77777777" w:rsidR="00AC2E6B" w:rsidRDefault="00AC2E6B" w:rsidP="00B26966">
      <w:pPr>
        <w:pStyle w:val="ListParagraph"/>
        <w:numPr>
          <w:ilvl w:val="0"/>
          <w:numId w:val="27"/>
        </w:numPr>
      </w:pPr>
      <w:r w:rsidRPr="00C90127">
        <w:rPr>
          <w:b/>
          <w:bCs/>
        </w:rPr>
        <w:t>Color Correcting</w:t>
      </w:r>
      <w:r>
        <w:t xml:space="preserve"> where the flow of the color and light and dark nature of the images appears seamless and appropriate.  This is where you correct over exposed and under expose shots or those with the wrong color temperature. (Look these terms up in the film glossary you are using during this course.</w:t>
      </w:r>
      <w:r w:rsidR="00C92BC6">
        <w:t xml:space="preserve"> Refer to Activity 1.2 in Unit 1)</w:t>
      </w:r>
      <w:r>
        <w:t xml:space="preserve"> </w:t>
      </w:r>
    </w:p>
    <w:p w14:paraId="654406C2" w14:textId="77777777" w:rsidR="00AC2E6B" w:rsidRDefault="00AC2E6B" w:rsidP="00B26966">
      <w:pPr>
        <w:pStyle w:val="ListParagraph"/>
        <w:numPr>
          <w:ilvl w:val="0"/>
          <w:numId w:val="27"/>
        </w:numPr>
      </w:pPr>
      <w:r w:rsidRPr="00C90127">
        <w:rPr>
          <w:b/>
          <w:bCs/>
        </w:rPr>
        <w:t>Audio Mixing</w:t>
      </w:r>
      <w:r>
        <w:t xml:space="preserve"> which involves finding the right levels and balance between the sound elements such as dialogue, music, sound effects, room tone, etc. </w:t>
      </w:r>
    </w:p>
    <w:p w14:paraId="7DC41D3C" w14:textId="77777777" w:rsidR="00AE490D" w:rsidRDefault="00AE490D" w:rsidP="00B26966">
      <w:pPr>
        <w:pStyle w:val="ListParagraph"/>
        <w:numPr>
          <w:ilvl w:val="0"/>
          <w:numId w:val="27"/>
        </w:numPr>
      </w:pPr>
      <w:r w:rsidRPr="00C90127">
        <w:rPr>
          <w:b/>
          <w:bCs/>
        </w:rPr>
        <w:t>Format Delivery</w:t>
      </w:r>
      <w:r>
        <w:t xml:space="preserve">: What resolution will you use to export your film project? The wrong one can harm the quality of your film. </w:t>
      </w:r>
    </w:p>
    <w:p w14:paraId="60642548" w14:textId="314EA891" w:rsidR="00CD2F57" w:rsidRPr="00062E46" w:rsidRDefault="00062E46" w:rsidP="00EF78D7">
      <w:r>
        <w:t>As can be gleamed</w:t>
      </w:r>
      <w:r w:rsidR="00C92BC6">
        <w:t>,</w:t>
      </w:r>
      <w:r>
        <w:t xml:space="preserve"> there is a lot to post-production but we will make easy and manageable for this course in the units ahead. </w:t>
      </w:r>
    </w:p>
    <w:p w14:paraId="7CF71EF5" w14:textId="6237C222" w:rsidR="00EF78D7" w:rsidRDefault="00EF78D7" w:rsidP="00EF78D7">
      <w:pPr>
        <w:keepNext/>
        <w:keepLines/>
        <w:spacing w:before="200" w:after="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w:t>
      </w:r>
      <w:r w:rsidR="008D42FD">
        <w:rPr>
          <w:rFonts w:ascii="Cambria" w:eastAsia="Times New Roman" w:hAnsi="Cambria" w:cs="Times New Roman"/>
          <w:b/>
          <w:bCs/>
          <w:i/>
          <w:iCs/>
          <w:color w:val="4F81BD"/>
        </w:rPr>
        <w:t>2</w:t>
      </w:r>
      <w:r>
        <w:rPr>
          <w:rFonts w:ascii="Cambria" w:eastAsia="Times New Roman" w:hAnsi="Cambria" w:cs="Times New Roman"/>
          <w:b/>
          <w:bCs/>
          <w:i/>
          <w:iCs/>
          <w:color w:val="4F81BD"/>
        </w:rPr>
        <w:t xml:space="preserve">.4: </w:t>
      </w:r>
      <w:r w:rsidR="008D42FD">
        <w:rPr>
          <w:rFonts w:ascii="Cambria" w:eastAsia="Times New Roman" w:hAnsi="Cambria" w:cs="Times New Roman"/>
          <w:b/>
          <w:bCs/>
          <w:i/>
          <w:iCs/>
          <w:color w:val="4F81BD"/>
        </w:rPr>
        <w:t>Reflect and Share</w:t>
      </w:r>
    </w:p>
    <w:p w14:paraId="2F6B9B1C" w14:textId="31A59D6A" w:rsidR="00EF78D7" w:rsidRDefault="00EE1210" w:rsidP="00EF78D7">
      <w:r>
        <w:t>Based on this unit and your reading of Chapter Two in the course text</w:t>
      </w:r>
      <w:r w:rsidR="00C92BC6">
        <w:t>,</w:t>
      </w:r>
      <w:r>
        <w:t xml:space="preserve"> share in your journal and with your Facilitator and classmates why knowing the overall process is important</w:t>
      </w:r>
      <w:r w:rsidR="00062E46">
        <w:t xml:space="preserve"> and what you learned most from this unit</w:t>
      </w:r>
      <w:r>
        <w:t xml:space="preserve">. </w:t>
      </w:r>
    </w:p>
    <w:p w14:paraId="4E2A4F9F" w14:textId="77777777" w:rsidR="00CD2F57" w:rsidRDefault="00CD2F57" w:rsidP="00EF78D7">
      <w:r>
        <w:t>Share also if you are feeling intimidated. Remember all but one of the graded assignments will be done in teams so you will not have to do it all</w:t>
      </w:r>
      <w:r w:rsidR="00C92BC6">
        <w:t xml:space="preserve"> alone</w:t>
      </w:r>
      <w:r>
        <w:t xml:space="preserve">. </w:t>
      </w:r>
    </w:p>
    <w:p w14:paraId="483D676B" w14:textId="77777777" w:rsidR="00EF78D7" w:rsidRDefault="00EF78D7" w:rsidP="00EF78D7">
      <w:pPr>
        <w:pStyle w:val="Heading2"/>
      </w:pPr>
      <w:r>
        <w:t>Unit 2 Summary</w:t>
      </w:r>
    </w:p>
    <w:p w14:paraId="76B559D8" w14:textId="77777777" w:rsidR="00481529" w:rsidRPr="00481529" w:rsidRDefault="00EF78D7" w:rsidP="00481529">
      <w:r>
        <w:t>In</w:t>
      </w:r>
      <w:r w:rsidRPr="00064121">
        <w:t xml:space="preserve"> </w:t>
      </w:r>
      <w:r>
        <w:t>this u</w:t>
      </w:r>
      <w:r w:rsidRPr="00064121">
        <w:t>nit, you learn</w:t>
      </w:r>
      <w:r>
        <w:t>ed</w:t>
      </w:r>
      <w:r w:rsidRPr="00064121">
        <w:t xml:space="preserve"> about</w:t>
      </w:r>
      <w:r w:rsidR="00481529">
        <w:t xml:space="preserve"> </w:t>
      </w:r>
      <w:r w:rsidR="00481529">
        <w:rPr>
          <w:sz w:val="20"/>
          <w:szCs w:val="20"/>
        </w:rPr>
        <w:t>t</w:t>
      </w:r>
      <w:r w:rsidR="00481529" w:rsidRPr="00481529">
        <w:rPr>
          <w:sz w:val="20"/>
          <w:szCs w:val="20"/>
        </w:rPr>
        <w:t xml:space="preserve">he </w:t>
      </w:r>
      <w:r w:rsidR="00481529">
        <w:rPr>
          <w:sz w:val="20"/>
          <w:szCs w:val="20"/>
        </w:rPr>
        <w:t>overall process of making a film as well as the steps involved in the following t</w:t>
      </w:r>
      <w:r w:rsidR="00481529" w:rsidRPr="00481529">
        <w:rPr>
          <w:sz w:val="20"/>
          <w:szCs w:val="20"/>
        </w:rPr>
        <w:t xml:space="preserve">hree </w:t>
      </w:r>
      <w:r w:rsidR="00481529">
        <w:rPr>
          <w:sz w:val="20"/>
          <w:szCs w:val="20"/>
        </w:rPr>
        <w:t>p</w:t>
      </w:r>
      <w:r w:rsidR="00481529" w:rsidRPr="00481529">
        <w:rPr>
          <w:sz w:val="20"/>
          <w:szCs w:val="20"/>
        </w:rPr>
        <w:t>hases</w:t>
      </w:r>
      <w:r w:rsidR="00481529">
        <w:rPr>
          <w:sz w:val="20"/>
          <w:szCs w:val="20"/>
        </w:rPr>
        <w:t>:</w:t>
      </w:r>
    </w:p>
    <w:p w14:paraId="2644BBD7" w14:textId="77777777" w:rsidR="00481529" w:rsidRDefault="00481529" w:rsidP="00481529">
      <w:pPr>
        <w:pStyle w:val="ListParagraph"/>
        <w:numPr>
          <w:ilvl w:val="0"/>
          <w:numId w:val="12"/>
        </w:numPr>
        <w:spacing w:after="0" w:line="240" w:lineRule="auto"/>
        <w:rPr>
          <w:sz w:val="20"/>
          <w:szCs w:val="20"/>
        </w:rPr>
      </w:pPr>
      <w:r>
        <w:rPr>
          <w:sz w:val="20"/>
          <w:szCs w:val="20"/>
        </w:rPr>
        <w:t xml:space="preserve">Pre-Production </w:t>
      </w:r>
    </w:p>
    <w:p w14:paraId="35E6F110" w14:textId="77777777" w:rsidR="00481529" w:rsidRDefault="00481529" w:rsidP="00481529">
      <w:pPr>
        <w:pStyle w:val="ListParagraph"/>
        <w:numPr>
          <w:ilvl w:val="0"/>
          <w:numId w:val="12"/>
        </w:numPr>
        <w:spacing w:after="0" w:line="240" w:lineRule="auto"/>
        <w:rPr>
          <w:sz w:val="20"/>
          <w:szCs w:val="20"/>
        </w:rPr>
      </w:pPr>
      <w:r>
        <w:rPr>
          <w:sz w:val="20"/>
          <w:szCs w:val="20"/>
        </w:rPr>
        <w:t xml:space="preserve">Production </w:t>
      </w:r>
    </w:p>
    <w:p w14:paraId="77BAB100" w14:textId="77777777" w:rsidR="00062E46" w:rsidRPr="00481529" w:rsidRDefault="00481529" w:rsidP="00EF78D7">
      <w:pPr>
        <w:pStyle w:val="ListParagraph"/>
        <w:numPr>
          <w:ilvl w:val="0"/>
          <w:numId w:val="12"/>
        </w:numPr>
        <w:spacing w:after="0" w:line="240" w:lineRule="auto"/>
        <w:rPr>
          <w:sz w:val="20"/>
          <w:szCs w:val="20"/>
        </w:rPr>
      </w:pPr>
      <w:r>
        <w:rPr>
          <w:sz w:val="20"/>
          <w:szCs w:val="20"/>
        </w:rPr>
        <w:t xml:space="preserve">Post-Production </w:t>
      </w:r>
    </w:p>
    <w:p w14:paraId="5025440F" w14:textId="77777777" w:rsidR="00EF78D7" w:rsidRDefault="00EF78D7" w:rsidP="00EF78D7">
      <w:pPr>
        <w:pStyle w:val="Heading2"/>
      </w:pPr>
      <w:r>
        <w:t>Assessment</w:t>
      </w:r>
    </w:p>
    <w:p w14:paraId="40B0E56A" w14:textId="0221630F" w:rsidR="00EF78D7" w:rsidRDefault="00481529" w:rsidP="00EF78D7">
      <w:pPr>
        <w:rPr>
          <w:ins w:id="0" w:author="kelly warnock" w:date="2019-08-19T11:18:00Z"/>
        </w:rPr>
      </w:pPr>
      <w:del w:id="1" w:author="kelly warnock" w:date="2019-08-19T11:18:00Z">
        <w:r w:rsidDel="008D42FD">
          <w:delText>The work in this unit will not be assessed. However, you will do yourself a major disservice if you do not read, view, and study the material here.</w:delText>
        </w:r>
      </w:del>
      <w:r>
        <w:t xml:space="preserve"> </w:t>
      </w:r>
    </w:p>
    <w:p w14:paraId="0F4E317B" w14:textId="77777777" w:rsidR="008D42FD" w:rsidRPr="007165A7" w:rsidRDefault="008D42FD" w:rsidP="008D42FD">
      <w:pPr>
        <w:pStyle w:val="Heading3"/>
        <w:spacing w:after="120"/>
        <w:rPr>
          <w:ins w:id="2" w:author="kelly warnock" w:date="2019-08-19T11:18:00Z"/>
        </w:rPr>
      </w:pPr>
      <w:ins w:id="3" w:author="kelly warnock" w:date="2019-08-19T11:18:00Z">
        <w:r>
          <w:t>Assignment</w:t>
        </w:r>
        <w:r w:rsidRPr="007165A7">
          <w:t xml:space="preserve"> 1: </w:t>
        </w:r>
        <w:r>
          <w:t>Film Journal</w:t>
        </w:r>
      </w:ins>
    </w:p>
    <w:p w14:paraId="45CCF54E" w14:textId="77777777" w:rsidR="008D42FD" w:rsidRDefault="008D42FD" w:rsidP="008D42FD">
      <w:pPr>
        <w:rPr>
          <w:ins w:id="4" w:author="kelly warnock" w:date="2019-08-19T11:18:00Z"/>
          <w:rFonts w:ascii="Calibri" w:eastAsia="Times New Roman" w:hAnsi="Calibri" w:cs="Times New Roman"/>
        </w:rPr>
      </w:pPr>
      <w:ins w:id="5" w:author="kelly warnock" w:date="2019-08-19T11:18:00Z">
        <w:r>
          <w:rPr>
            <w:rFonts w:ascii="Calibri" w:eastAsia="Times New Roman" w:hAnsi="Calibri" w:cs="Times New Roman"/>
          </w:rPr>
          <w:t xml:space="preserve">After completing this unit, including the learning activities, you are asked to make sure you are doing journal entries and when appropriate to share your responses with your facilitator and classmates when you meet. </w:t>
        </w:r>
      </w:ins>
    </w:p>
    <w:p w14:paraId="62EB7EF6" w14:textId="77777777" w:rsidR="008D42FD" w:rsidRDefault="008D42FD" w:rsidP="008D42FD">
      <w:pPr>
        <w:pStyle w:val="Heading4"/>
        <w:rPr>
          <w:ins w:id="6" w:author="kelly warnock" w:date="2019-08-19T11:18:00Z"/>
          <w:rFonts w:eastAsia="Times New Roman"/>
        </w:rPr>
      </w:pPr>
      <w:ins w:id="7" w:author="kelly warnock" w:date="2019-08-19T11:18:00Z">
        <w:r>
          <w:rPr>
            <w:rFonts w:eastAsia="Times New Roman"/>
          </w:rPr>
          <w:t>Grading Criteria:</w:t>
        </w:r>
      </w:ins>
    </w:p>
    <w:p w14:paraId="7F728419" w14:textId="77777777" w:rsidR="008D42FD" w:rsidRDefault="008D42FD" w:rsidP="008D42FD">
      <w:pPr>
        <w:rPr>
          <w:ins w:id="8" w:author="kelly warnock" w:date="2019-08-19T11:18:00Z"/>
          <w:rFonts w:ascii="Calibri" w:eastAsia="Times New Roman" w:hAnsi="Calibri" w:cs="Times New Roman"/>
        </w:rPr>
      </w:pPr>
      <w:ins w:id="9" w:author="kelly warnock" w:date="2019-08-19T11:18:00Z">
        <w:r>
          <w:rPr>
            <w:rFonts w:ascii="Calibri" w:eastAsia="Times New Roman" w:hAnsi="Calibri" w:cs="Times New Roman"/>
          </w:rPr>
          <w:t>See the Assessments section for more details on submitting your journal, as well as the grading criteria.</w:t>
        </w:r>
      </w:ins>
    </w:p>
    <w:p w14:paraId="46BE584C" w14:textId="77777777" w:rsidR="008D42FD" w:rsidRDefault="008D42FD" w:rsidP="00EF78D7"/>
    <w:p w14:paraId="5D5DF7E9" w14:textId="77777777" w:rsidR="00EF78D7" w:rsidRPr="0043162B" w:rsidRDefault="00EF78D7" w:rsidP="00EF78D7">
      <w:pPr>
        <w:pStyle w:val="Heading2"/>
        <w:rPr>
          <w:bCs w:val="0"/>
        </w:rPr>
      </w:pPr>
      <w:r w:rsidRPr="0043162B">
        <w:lastRenderedPageBreak/>
        <w:t>Checking your Learning</w:t>
      </w:r>
    </w:p>
    <w:p w14:paraId="78FC8EC4" w14:textId="77777777" w:rsidR="00EF78D7" w:rsidRDefault="00EF78D7" w:rsidP="008F13D4">
      <w:r>
        <w:t>Before you move on to the next unit, you may want to check to make sure that you are able to:</w:t>
      </w:r>
      <w:r w:rsidRPr="00943C2B">
        <w:t xml:space="preserve"> </w:t>
      </w:r>
    </w:p>
    <w:p w14:paraId="0BFDEF57" w14:textId="77777777" w:rsidR="008F13D4" w:rsidRPr="0064079E" w:rsidRDefault="008F13D4" w:rsidP="008F13D4">
      <w:pPr>
        <w:pStyle w:val="ListParagraph"/>
        <w:numPr>
          <w:ilvl w:val="0"/>
          <w:numId w:val="2"/>
        </w:numPr>
        <w:spacing w:after="120"/>
        <w:rPr>
          <w:sz w:val="24"/>
          <w:szCs w:val="24"/>
        </w:rPr>
      </w:pPr>
      <w:r w:rsidRPr="0064079E">
        <w:rPr>
          <w:sz w:val="24"/>
          <w:szCs w:val="24"/>
        </w:rPr>
        <w:t>Describe the big picture of the film production process</w:t>
      </w:r>
    </w:p>
    <w:p w14:paraId="27D39315" w14:textId="77777777" w:rsidR="008F13D4" w:rsidRPr="0064079E" w:rsidRDefault="008F13D4" w:rsidP="008F13D4">
      <w:pPr>
        <w:pStyle w:val="ListParagraph"/>
        <w:numPr>
          <w:ilvl w:val="0"/>
          <w:numId w:val="2"/>
        </w:numPr>
        <w:spacing w:after="120"/>
        <w:rPr>
          <w:sz w:val="24"/>
          <w:szCs w:val="24"/>
        </w:rPr>
      </w:pPr>
      <w:r w:rsidRPr="0064079E">
        <w:rPr>
          <w:sz w:val="24"/>
          <w:szCs w:val="24"/>
        </w:rPr>
        <w:t xml:space="preserve">Contrast each phase in the filmmaking process </w:t>
      </w:r>
    </w:p>
    <w:p w14:paraId="7ABE4220" w14:textId="77777777" w:rsidR="008F13D4" w:rsidRPr="0064079E" w:rsidRDefault="008F13D4" w:rsidP="008F13D4">
      <w:pPr>
        <w:pStyle w:val="ListParagraph"/>
        <w:numPr>
          <w:ilvl w:val="0"/>
          <w:numId w:val="2"/>
        </w:numPr>
        <w:spacing w:after="120"/>
        <w:rPr>
          <w:sz w:val="24"/>
          <w:szCs w:val="24"/>
        </w:rPr>
      </w:pPr>
      <w:r w:rsidRPr="0064079E">
        <w:rPr>
          <w:sz w:val="24"/>
          <w:szCs w:val="24"/>
        </w:rPr>
        <w:t xml:space="preserve">Determine what is involved in each phase and why it is important </w:t>
      </w:r>
    </w:p>
    <w:p w14:paraId="6FFBB9FC" w14:textId="77777777" w:rsidR="008F13D4" w:rsidRPr="0064079E" w:rsidRDefault="008F13D4" w:rsidP="008F13D4">
      <w:pPr>
        <w:pStyle w:val="ListParagraph"/>
        <w:numPr>
          <w:ilvl w:val="0"/>
          <w:numId w:val="2"/>
        </w:numPr>
        <w:spacing w:after="120"/>
        <w:rPr>
          <w:sz w:val="24"/>
          <w:szCs w:val="24"/>
        </w:rPr>
      </w:pPr>
      <w:r w:rsidRPr="0064079E">
        <w:rPr>
          <w:sz w:val="24"/>
          <w:szCs w:val="24"/>
        </w:rPr>
        <w:t xml:space="preserve">Capture an overview of what lies ahead </w:t>
      </w:r>
    </w:p>
    <w:p w14:paraId="271AFC33" w14:textId="77777777" w:rsidR="008F13D4" w:rsidRPr="0064079E" w:rsidRDefault="008F13D4" w:rsidP="008F13D4">
      <w:pPr>
        <w:pStyle w:val="ListParagraph"/>
        <w:numPr>
          <w:ilvl w:val="0"/>
          <w:numId w:val="2"/>
        </w:numPr>
        <w:spacing w:after="120"/>
        <w:rPr>
          <w:sz w:val="24"/>
          <w:szCs w:val="24"/>
        </w:rPr>
      </w:pPr>
      <w:r w:rsidRPr="0064079E">
        <w:rPr>
          <w:sz w:val="24"/>
          <w:szCs w:val="24"/>
        </w:rPr>
        <w:t>Create…</w:t>
      </w:r>
    </w:p>
    <w:p w14:paraId="5149E98C" w14:textId="77777777" w:rsidR="008F13D4" w:rsidRPr="0064079E" w:rsidRDefault="008F13D4" w:rsidP="008F13D4">
      <w:pPr>
        <w:pStyle w:val="ListParagraph"/>
        <w:numPr>
          <w:ilvl w:val="0"/>
          <w:numId w:val="2"/>
        </w:numPr>
        <w:tabs>
          <w:tab w:val="left" w:pos="319"/>
        </w:tabs>
        <w:spacing w:after="0" w:line="240" w:lineRule="auto"/>
        <w:rPr>
          <w:rFonts w:eastAsia="Times New Roman" w:cs="Times New Roman"/>
          <w:sz w:val="24"/>
          <w:szCs w:val="24"/>
        </w:rPr>
      </w:pPr>
      <w:r w:rsidRPr="0064079E">
        <w:rPr>
          <w:rFonts w:eastAsia="Times New Roman" w:cs="Times New Roman"/>
          <w:sz w:val="24"/>
          <w:szCs w:val="24"/>
        </w:rPr>
        <w:t>Define why excellence should be the bench mark of each phase</w:t>
      </w:r>
    </w:p>
    <w:p w14:paraId="1B918278" w14:textId="77777777" w:rsidR="008F13D4" w:rsidRDefault="008F13D4" w:rsidP="008F13D4">
      <w:pPr>
        <w:pStyle w:val="ListParagraph"/>
        <w:spacing w:after="120"/>
      </w:pPr>
    </w:p>
    <w:p w14:paraId="3846EA92" w14:textId="77777777" w:rsidR="00EF78D7" w:rsidRDefault="00EF78D7" w:rsidP="00EF78D7">
      <w:pPr>
        <w:rPr>
          <w:rFonts w:eastAsia="Times New Roman"/>
        </w:rPr>
      </w:pPr>
    </w:p>
    <w:sectPr w:rsidR="00EF78D7" w:rsidSect="00EF78D7">
      <w:headerReference w:type="even" r:id="rId22"/>
      <w:footerReference w:type="even"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BE7AD" w14:textId="77777777" w:rsidR="00A2572B" w:rsidRDefault="00A2572B">
      <w:pPr>
        <w:spacing w:after="0" w:line="240" w:lineRule="auto"/>
      </w:pPr>
      <w:r>
        <w:separator/>
      </w:r>
    </w:p>
  </w:endnote>
  <w:endnote w:type="continuationSeparator" w:id="0">
    <w:p w14:paraId="774CF2C9" w14:textId="77777777" w:rsidR="00A2572B" w:rsidRDefault="00A2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C7035" w14:textId="77777777" w:rsidR="00E30F8C" w:rsidRDefault="00E30F8C">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0FD963CB" w14:textId="77777777" w:rsidR="00E30F8C" w:rsidRDefault="00E30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5AD47" w14:textId="77777777" w:rsidR="00A2572B" w:rsidRDefault="00A2572B">
      <w:pPr>
        <w:spacing w:after="0" w:line="240" w:lineRule="auto"/>
      </w:pPr>
      <w:r>
        <w:separator/>
      </w:r>
    </w:p>
  </w:footnote>
  <w:footnote w:type="continuationSeparator" w:id="0">
    <w:p w14:paraId="0C7E63FA" w14:textId="77777777" w:rsidR="00A2572B" w:rsidRDefault="00A25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4FF58" w14:textId="77777777" w:rsidR="00E30F8C" w:rsidRPr="001261F8" w:rsidRDefault="00E30F8C" w:rsidP="00E30F8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32149B20" w14:textId="77777777" w:rsidR="00E30F8C" w:rsidRPr="001261F8" w:rsidRDefault="00E30F8C" w:rsidP="00E30F8C">
    <w:pPr>
      <w:pStyle w:val="Header"/>
      <w:ind w:firstLine="2880"/>
      <w:rPr>
        <w:color w:val="808080"/>
      </w:rPr>
    </w:pPr>
    <w:r>
      <w:rPr>
        <w:noProof/>
        <w:color w:val="808080"/>
      </w:rPr>
      <mc:AlternateContent>
        <mc:Choice Requires="wps">
          <w:drawing>
            <wp:anchor distT="4294967291" distB="4294967291" distL="114300" distR="114300" simplePos="0" relativeHeight="251659264" behindDoc="0" locked="0" layoutInCell="1" allowOverlap="1" wp14:anchorId="20A9F403" wp14:editId="3302D189">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8CC7C"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OTzeRM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6FE7"/>
    <w:multiLevelType w:val="hybridMultilevel"/>
    <w:tmpl w:val="84F2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568A2"/>
    <w:multiLevelType w:val="hybridMultilevel"/>
    <w:tmpl w:val="AE02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195205"/>
    <w:multiLevelType w:val="hybridMultilevel"/>
    <w:tmpl w:val="BC5E19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2B174BE4"/>
    <w:multiLevelType w:val="hybridMultilevel"/>
    <w:tmpl w:val="5682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50468"/>
    <w:multiLevelType w:val="hybridMultilevel"/>
    <w:tmpl w:val="6208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F4F77"/>
    <w:multiLevelType w:val="hybridMultilevel"/>
    <w:tmpl w:val="D404373E"/>
    <w:lvl w:ilvl="0" w:tplc="5E706F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4C000D"/>
    <w:multiLevelType w:val="hybridMultilevel"/>
    <w:tmpl w:val="5486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6815498"/>
    <w:multiLevelType w:val="hybridMultilevel"/>
    <w:tmpl w:val="1D0C9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675277"/>
    <w:multiLevelType w:val="hybridMultilevel"/>
    <w:tmpl w:val="D404373E"/>
    <w:lvl w:ilvl="0" w:tplc="5E706F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9697B"/>
    <w:multiLevelType w:val="hybridMultilevel"/>
    <w:tmpl w:val="DC16B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6D1E25"/>
    <w:multiLevelType w:val="hybridMultilevel"/>
    <w:tmpl w:val="758C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9F00FD"/>
    <w:multiLevelType w:val="multilevel"/>
    <w:tmpl w:val="0BCE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184D2C"/>
    <w:multiLevelType w:val="hybridMultilevel"/>
    <w:tmpl w:val="B41884DA"/>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678526E3"/>
    <w:multiLevelType w:val="hybridMultilevel"/>
    <w:tmpl w:val="1F988536"/>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C07BA8"/>
    <w:multiLevelType w:val="hybridMultilevel"/>
    <w:tmpl w:val="6AA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046F"/>
    <w:multiLevelType w:val="hybridMultilevel"/>
    <w:tmpl w:val="3454DA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27842E4"/>
    <w:multiLevelType w:val="hybridMultilevel"/>
    <w:tmpl w:val="DF381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D8401C7"/>
    <w:multiLevelType w:val="hybridMultilevel"/>
    <w:tmpl w:val="3454DA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4"/>
  </w:num>
  <w:num w:numId="2">
    <w:abstractNumId w:val="20"/>
  </w:num>
  <w:num w:numId="3">
    <w:abstractNumId w:val="2"/>
  </w:num>
  <w:num w:numId="4">
    <w:abstractNumId w:val="15"/>
  </w:num>
  <w:num w:numId="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1"/>
  </w:num>
  <w:num w:numId="7">
    <w:abstractNumId w:val="11"/>
  </w:num>
  <w:num w:numId="8">
    <w:abstractNumId w:val="17"/>
  </w:num>
  <w:num w:numId="9">
    <w:abstractNumId w:val="13"/>
  </w:num>
  <w:num w:numId="10">
    <w:abstractNumId w:val="6"/>
  </w:num>
  <w:num w:numId="11">
    <w:abstractNumId w:val="9"/>
  </w:num>
  <w:num w:numId="12">
    <w:abstractNumId w:val="25"/>
  </w:num>
  <w:num w:numId="13">
    <w:abstractNumId w:val="18"/>
  </w:num>
  <w:num w:numId="14">
    <w:abstractNumId w:val="26"/>
  </w:num>
  <w:num w:numId="15">
    <w:abstractNumId w:val="19"/>
  </w:num>
  <w:num w:numId="16">
    <w:abstractNumId w:val="12"/>
  </w:num>
  <w:num w:numId="17">
    <w:abstractNumId w:val="4"/>
  </w:num>
  <w:num w:numId="18">
    <w:abstractNumId w:val="14"/>
  </w:num>
  <w:num w:numId="19">
    <w:abstractNumId w:val="1"/>
  </w:num>
  <w:num w:numId="20">
    <w:abstractNumId w:val="8"/>
  </w:num>
  <w:num w:numId="21">
    <w:abstractNumId w:val="23"/>
  </w:num>
  <w:num w:numId="22">
    <w:abstractNumId w:val="10"/>
  </w:num>
  <w:num w:numId="23">
    <w:abstractNumId w:val="16"/>
  </w:num>
  <w:num w:numId="24">
    <w:abstractNumId w:val="0"/>
  </w:num>
  <w:num w:numId="25">
    <w:abstractNumId w:val="5"/>
  </w:num>
  <w:num w:numId="26">
    <w:abstractNumId w:val="22"/>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ly warnock">
    <w15:presenceInfo w15:providerId="Windows Live" w15:userId="4086ea91eb11d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D7"/>
    <w:rsid w:val="00024222"/>
    <w:rsid w:val="00031742"/>
    <w:rsid w:val="00037587"/>
    <w:rsid w:val="00062E46"/>
    <w:rsid w:val="00105AFE"/>
    <w:rsid w:val="001101EF"/>
    <w:rsid w:val="001408B3"/>
    <w:rsid w:val="00144E6C"/>
    <w:rsid w:val="001F54B9"/>
    <w:rsid w:val="00231069"/>
    <w:rsid w:val="00232DE5"/>
    <w:rsid w:val="002367E1"/>
    <w:rsid w:val="00242D72"/>
    <w:rsid w:val="00247B0E"/>
    <w:rsid w:val="00257D16"/>
    <w:rsid w:val="0029471A"/>
    <w:rsid w:val="00323AC4"/>
    <w:rsid w:val="003369F7"/>
    <w:rsid w:val="00383FC2"/>
    <w:rsid w:val="00392835"/>
    <w:rsid w:val="00481529"/>
    <w:rsid w:val="004E427D"/>
    <w:rsid w:val="0050514B"/>
    <w:rsid w:val="00511B90"/>
    <w:rsid w:val="00512B32"/>
    <w:rsid w:val="0051463E"/>
    <w:rsid w:val="005273E5"/>
    <w:rsid w:val="00563084"/>
    <w:rsid w:val="00565886"/>
    <w:rsid w:val="005E2976"/>
    <w:rsid w:val="005F1CA0"/>
    <w:rsid w:val="0064079E"/>
    <w:rsid w:val="00645866"/>
    <w:rsid w:val="006C7201"/>
    <w:rsid w:val="00745317"/>
    <w:rsid w:val="007A111C"/>
    <w:rsid w:val="007C0AF3"/>
    <w:rsid w:val="008D42FD"/>
    <w:rsid w:val="008F13D4"/>
    <w:rsid w:val="00943276"/>
    <w:rsid w:val="00994825"/>
    <w:rsid w:val="009B2168"/>
    <w:rsid w:val="00A2572B"/>
    <w:rsid w:val="00A302BB"/>
    <w:rsid w:val="00AC2E6B"/>
    <w:rsid w:val="00AE490D"/>
    <w:rsid w:val="00B26966"/>
    <w:rsid w:val="00B40642"/>
    <w:rsid w:val="00B752E8"/>
    <w:rsid w:val="00C018E5"/>
    <w:rsid w:val="00C17E72"/>
    <w:rsid w:val="00C90127"/>
    <w:rsid w:val="00C92BC6"/>
    <w:rsid w:val="00CA7B79"/>
    <w:rsid w:val="00CD2F57"/>
    <w:rsid w:val="00CD5240"/>
    <w:rsid w:val="00CF57A1"/>
    <w:rsid w:val="00DB70AB"/>
    <w:rsid w:val="00E11E8E"/>
    <w:rsid w:val="00E30F8C"/>
    <w:rsid w:val="00E62ADF"/>
    <w:rsid w:val="00EE07E3"/>
    <w:rsid w:val="00EE1210"/>
    <w:rsid w:val="00EF78D7"/>
    <w:rsid w:val="00FF2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F5EE3"/>
  <w15:chartTrackingRefBased/>
  <w15:docId w15:val="{D79D13FE-833C-9843-ADB7-C44BFBD3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8D7"/>
    <w:pPr>
      <w:spacing w:after="200" w:line="276" w:lineRule="auto"/>
    </w:pPr>
    <w:rPr>
      <w:rFonts w:eastAsiaTheme="minorEastAsia"/>
      <w:sz w:val="22"/>
      <w:szCs w:val="22"/>
      <w:lang w:val="en-CA" w:eastAsia="en-CA"/>
    </w:rPr>
  </w:style>
  <w:style w:type="paragraph" w:styleId="Heading1">
    <w:name w:val="heading 1"/>
    <w:basedOn w:val="Normal"/>
    <w:next w:val="Normal"/>
    <w:link w:val="Heading1Char"/>
    <w:uiPriority w:val="9"/>
    <w:qFormat/>
    <w:rsid w:val="00EF78D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78D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F78D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F78D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F78D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F78D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F78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8D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F78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8D7"/>
    <w:rPr>
      <w:rFonts w:asciiTheme="majorHAnsi" w:eastAsiaTheme="majorEastAsia" w:hAnsiTheme="majorHAnsi" w:cstheme="majorBidi"/>
      <w:b/>
      <w:bCs/>
      <w:color w:val="2F5496" w:themeColor="accent1" w:themeShade="BF"/>
      <w:sz w:val="28"/>
      <w:szCs w:val="28"/>
      <w:lang w:val="en-CA" w:eastAsia="en-CA"/>
    </w:rPr>
  </w:style>
  <w:style w:type="character" w:customStyle="1" w:styleId="Heading2Char">
    <w:name w:val="Heading 2 Char"/>
    <w:basedOn w:val="DefaultParagraphFont"/>
    <w:link w:val="Heading2"/>
    <w:uiPriority w:val="9"/>
    <w:rsid w:val="00EF78D7"/>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EF78D7"/>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EF78D7"/>
    <w:rPr>
      <w:rFonts w:asciiTheme="majorHAnsi" w:eastAsiaTheme="majorEastAsia" w:hAnsiTheme="majorHAnsi" w:cstheme="majorBidi"/>
      <w:b/>
      <w:bCs/>
      <w:i/>
      <w:iCs/>
      <w:color w:val="4472C4" w:themeColor="accent1"/>
      <w:sz w:val="22"/>
      <w:szCs w:val="22"/>
      <w:lang w:val="en-CA" w:eastAsia="en-CA"/>
    </w:rPr>
  </w:style>
  <w:style w:type="character" w:customStyle="1" w:styleId="Heading5Char">
    <w:name w:val="Heading 5 Char"/>
    <w:basedOn w:val="DefaultParagraphFont"/>
    <w:link w:val="Heading5"/>
    <w:uiPriority w:val="9"/>
    <w:semiHidden/>
    <w:rsid w:val="00EF78D7"/>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semiHidden/>
    <w:rsid w:val="00EF78D7"/>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semiHidden/>
    <w:rsid w:val="00EF78D7"/>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EF78D7"/>
    <w:rPr>
      <w:rFonts w:asciiTheme="majorHAnsi" w:eastAsiaTheme="majorEastAsia" w:hAnsiTheme="majorHAnsi" w:cstheme="majorBidi"/>
      <w:color w:val="4472C4" w:themeColor="accent1"/>
      <w:sz w:val="20"/>
      <w:szCs w:val="20"/>
      <w:lang w:val="en-CA" w:eastAsia="en-CA"/>
    </w:rPr>
  </w:style>
  <w:style w:type="character" w:customStyle="1" w:styleId="Heading9Char">
    <w:name w:val="Heading 9 Char"/>
    <w:basedOn w:val="DefaultParagraphFont"/>
    <w:link w:val="Heading9"/>
    <w:uiPriority w:val="9"/>
    <w:semiHidden/>
    <w:rsid w:val="00EF78D7"/>
    <w:rPr>
      <w:rFonts w:asciiTheme="majorHAnsi" w:eastAsiaTheme="majorEastAsia" w:hAnsiTheme="majorHAnsi" w:cstheme="majorBidi"/>
      <w:i/>
      <w:iCs/>
      <w:color w:val="404040" w:themeColor="text1" w:themeTint="BF"/>
      <w:sz w:val="20"/>
      <w:szCs w:val="20"/>
      <w:lang w:val="en-CA" w:eastAsia="en-CA"/>
    </w:rPr>
  </w:style>
  <w:style w:type="paragraph" w:styleId="Header">
    <w:name w:val="header"/>
    <w:basedOn w:val="Normal"/>
    <w:link w:val="HeaderChar"/>
    <w:uiPriority w:val="99"/>
    <w:unhideWhenUsed/>
    <w:rsid w:val="00EF78D7"/>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EF78D7"/>
    <w:rPr>
      <w:rFonts w:ascii="Palatino Linotype" w:eastAsia="Times New Roman" w:hAnsi="Palatino Linotype" w:cs="Times New Roman"/>
      <w:lang w:val="en-CA" w:eastAsia="en-CA"/>
    </w:rPr>
  </w:style>
  <w:style w:type="paragraph" w:styleId="Footer">
    <w:name w:val="footer"/>
    <w:basedOn w:val="Normal"/>
    <w:link w:val="FooterChar"/>
    <w:uiPriority w:val="99"/>
    <w:unhideWhenUsed/>
    <w:rsid w:val="00EF78D7"/>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EF78D7"/>
    <w:rPr>
      <w:rFonts w:ascii="Palatino Linotype" w:eastAsia="Times New Roman" w:hAnsi="Palatino Linotype" w:cs="Times New Roman"/>
      <w:lang w:val="en-CA" w:eastAsia="en-CA"/>
    </w:rPr>
  </w:style>
  <w:style w:type="character" w:styleId="PageNumber">
    <w:name w:val="page number"/>
    <w:basedOn w:val="DefaultParagraphFont"/>
    <w:semiHidden/>
    <w:rsid w:val="00EF78D7"/>
  </w:style>
  <w:style w:type="paragraph" w:customStyle="1" w:styleId="HeadingCourseComponent">
    <w:name w:val="Heading: Course Component"/>
    <w:basedOn w:val="Normal"/>
    <w:rsid w:val="00EF78D7"/>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EF78D7"/>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EF78D7"/>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EF78D7"/>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EF78D7"/>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EF78D7"/>
    <w:pPr>
      <w:spacing w:after="0" w:line="280" w:lineRule="atLeast"/>
    </w:pPr>
    <w:rPr>
      <w:rFonts w:ascii="Arial" w:eastAsia="Times" w:hAnsi="Arial" w:cs="Times New Roman"/>
      <w:szCs w:val="20"/>
    </w:rPr>
  </w:style>
  <w:style w:type="paragraph" w:customStyle="1" w:styleId="TextboxItemNumber">
    <w:name w:val="Textbox: Item Number"/>
    <w:basedOn w:val="Normal"/>
    <w:rsid w:val="00EF78D7"/>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EF78D7"/>
    <w:pPr>
      <w:ind w:left="720"/>
      <w:contextualSpacing/>
    </w:pPr>
  </w:style>
  <w:style w:type="character" w:styleId="Hyperlink">
    <w:name w:val="Hyperlink"/>
    <w:basedOn w:val="DefaultParagraphFont"/>
    <w:uiPriority w:val="99"/>
    <w:rsid w:val="00EF78D7"/>
    <w:rPr>
      <w:color w:val="0563C1" w:themeColor="hyperlink"/>
      <w:u w:val="single"/>
    </w:rPr>
  </w:style>
  <w:style w:type="paragraph" w:customStyle="1" w:styleId="CopyrightPage">
    <w:name w:val="Copyright Page"/>
    <w:basedOn w:val="Normal"/>
    <w:next w:val="Normal"/>
    <w:uiPriority w:val="99"/>
    <w:rsid w:val="00EF78D7"/>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character" w:customStyle="1" w:styleId="DocumentMapChar">
    <w:name w:val="Document Map Char"/>
    <w:basedOn w:val="DefaultParagraphFont"/>
    <w:link w:val="DocumentMap"/>
    <w:uiPriority w:val="99"/>
    <w:semiHidden/>
    <w:rsid w:val="00EF78D7"/>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EF78D7"/>
    <w:pPr>
      <w:spacing w:after="0" w:line="240" w:lineRule="auto"/>
    </w:pPr>
    <w:rPr>
      <w:rFonts w:ascii="Tahoma" w:hAnsi="Tahoma" w:cs="Tahoma"/>
      <w:sz w:val="16"/>
      <w:szCs w:val="16"/>
      <w:lang w:val="en-US"/>
    </w:rPr>
  </w:style>
  <w:style w:type="character" w:customStyle="1" w:styleId="DocumentMapChar1">
    <w:name w:val="Document Map Char1"/>
    <w:basedOn w:val="DefaultParagraphFont"/>
    <w:uiPriority w:val="99"/>
    <w:semiHidden/>
    <w:rsid w:val="00EF78D7"/>
    <w:rPr>
      <w:rFonts w:ascii="Helvetica" w:eastAsiaTheme="minorEastAsia" w:hAnsi="Helvetica"/>
      <w:sz w:val="26"/>
      <w:szCs w:val="26"/>
      <w:lang w:val="en-CA" w:eastAsia="en-CA"/>
    </w:rPr>
  </w:style>
  <w:style w:type="character" w:styleId="CommentReference">
    <w:name w:val="annotation reference"/>
    <w:basedOn w:val="DefaultParagraphFont"/>
    <w:uiPriority w:val="99"/>
    <w:unhideWhenUsed/>
    <w:rsid w:val="00EF78D7"/>
    <w:rPr>
      <w:sz w:val="16"/>
      <w:szCs w:val="16"/>
    </w:rPr>
  </w:style>
  <w:style w:type="paragraph" w:styleId="CommentText">
    <w:name w:val="annotation text"/>
    <w:basedOn w:val="Normal"/>
    <w:link w:val="CommentTextChar"/>
    <w:uiPriority w:val="99"/>
    <w:unhideWhenUsed/>
    <w:rsid w:val="00EF78D7"/>
    <w:pPr>
      <w:spacing w:line="240" w:lineRule="auto"/>
    </w:pPr>
    <w:rPr>
      <w:sz w:val="20"/>
      <w:szCs w:val="20"/>
    </w:rPr>
  </w:style>
  <w:style w:type="character" w:customStyle="1" w:styleId="CommentTextChar">
    <w:name w:val="Comment Text Char"/>
    <w:basedOn w:val="DefaultParagraphFont"/>
    <w:link w:val="CommentText"/>
    <w:uiPriority w:val="99"/>
    <w:rsid w:val="00EF78D7"/>
    <w:rPr>
      <w:rFonts w:eastAsiaTheme="minorEastAsia"/>
      <w:sz w:val="20"/>
      <w:szCs w:val="20"/>
      <w:lang w:val="en-CA" w:eastAsia="en-CA"/>
    </w:rPr>
  </w:style>
  <w:style w:type="character" w:customStyle="1" w:styleId="CommentSubjectChar">
    <w:name w:val="Comment Subject Char"/>
    <w:basedOn w:val="CommentTextChar"/>
    <w:link w:val="CommentSubject"/>
    <w:uiPriority w:val="99"/>
    <w:semiHidden/>
    <w:rsid w:val="00EF78D7"/>
    <w:rPr>
      <w:rFonts w:eastAsiaTheme="minorEastAsia"/>
      <w:b/>
      <w:bCs/>
      <w:sz w:val="20"/>
      <w:szCs w:val="20"/>
      <w:lang w:val="en-CA" w:eastAsia="en-CA"/>
    </w:rPr>
  </w:style>
  <w:style w:type="paragraph" w:styleId="CommentSubject">
    <w:name w:val="annotation subject"/>
    <w:basedOn w:val="CommentText"/>
    <w:next w:val="CommentText"/>
    <w:link w:val="CommentSubjectChar"/>
    <w:uiPriority w:val="99"/>
    <w:semiHidden/>
    <w:unhideWhenUsed/>
    <w:rsid w:val="00EF78D7"/>
    <w:rPr>
      <w:b/>
      <w:bCs/>
    </w:rPr>
  </w:style>
  <w:style w:type="character" w:customStyle="1" w:styleId="BalloonTextChar">
    <w:name w:val="Balloon Text Char"/>
    <w:basedOn w:val="DefaultParagraphFont"/>
    <w:link w:val="BalloonText"/>
    <w:uiPriority w:val="99"/>
    <w:semiHidden/>
    <w:rsid w:val="00EF78D7"/>
    <w:rPr>
      <w:rFonts w:ascii="Tahoma" w:eastAsiaTheme="minorEastAsia" w:hAnsi="Tahoma" w:cs="Tahoma"/>
      <w:sz w:val="16"/>
      <w:szCs w:val="16"/>
      <w:lang w:val="en-CA" w:eastAsia="en-CA"/>
    </w:rPr>
  </w:style>
  <w:style w:type="paragraph" w:styleId="BalloonText">
    <w:name w:val="Balloon Text"/>
    <w:basedOn w:val="Normal"/>
    <w:link w:val="BalloonTextChar"/>
    <w:uiPriority w:val="99"/>
    <w:semiHidden/>
    <w:unhideWhenUsed/>
    <w:rsid w:val="00EF78D7"/>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EF78D7"/>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EF78D7"/>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EF78D7"/>
    <w:rPr>
      <w:rFonts w:ascii="Times New Roman" w:hAnsi="Times New Roman" w:cs="Times New Roman"/>
      <w:sz w:val="20"/>
      <w:szCs w:val="20"/>
      <w:lang w:val="en-CA" w:eastAsia="en-CA"/>
    </w:rPr>
  </w:style>
  <w:style w:type="paragraph" w:styleId="BodyText">
    <w:name w:val="Body Text"/>
    <w:basedOn w:val="Normal"/>
    <w:link w:val="BodyTextChar"/>
    <w:rsid w:val="00EF78D7"/>
    <w:pPr>
      <w:suppressAutoHyphens/>
      <w:autoSpaceDN w:val="0"/>
      <w:spacing w:before="120" w:after="120"/>
      <w:textAlignment w:val="baseline"/>
    </w:pPr>
  </w:style>
  <w:style w:type="character" w:customStyle="1" w:styleId="BodyTextChar">
    <w:name w:val="Body Text Char"/>
    <w:basedOn w:val="DefaultParagraphFont"/>
    <w:link w:val="BodyText"/>
    <w:rsid w:val="00EF78D7"/>
    <w:rPr>
      <w:rFonts w:eastAsiaTheme="minorEastAsia"/>
      <w:sz w:val="22"/>
      <w:szCs w:val="22"/>
      <w:lang w:val="en-CA" w:eastAsia="en-CA"/>
    </w:rPr>
  </w:style>
  <w:style w:type="character" w:styleId="Strong">
    <w:name w:val="Strong"/>
    <w:basedOn w:val="DefaultParagraphFont"/>
    <w:uiPriority w:val="22"/>
    <w:qFormat/>
    <w:rsid w:val="00EF78D7"/>
    <w:rPr>
      <w:b/>
      <w:bCs/>
    </w:rPr>
  </w:style>
  <w:style w:type="character" w:styleId="BookTitle">
    <w:name w:val="Book Title"/>
    <w:basedOn w:val="DefaultParagraphFont"/>
    <w:uiPriority w:val="33"/>
    <w:qFormat/>
    <w:rsid w:val="00EF78D7"/>
    <w:rPr>
      <w:b/>
      <w:bCs/>
      <w:smallCaps/>
      <w:spacing w:val="5"/>
    </w:rPr>
  </w:style>
  <w:style w:type="character" w:styleId="Emphasis">
    <w:name w:val="Emphasis"/>
    <w:basedOn w:val="DefaultParagraphFont"/>
    <w:uiPriority w:val="20"/>
    <w:qFormat/>
    <w:rsid w:val="00EF78D7"/>
    <w:rPr>
      <w:i/>
      <w:iCs/>
    </w:rPr>
  </w:style>
  <w:style w:type="paragraph" w:styleId="NormalWeb">
    <w:name w:val="Normal (Web)"/>
    <w:basedOn w:val="Normal"/>
    <w:uiPriority w:val="99"/>
    <w:unhideWhenUsed/>
    <w:rsid w:val="00EF78D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F78D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F78D7"/>
    <w:rPr>
      <w:rFonts w:asciiTheme="majorHAnsi" w:eastAsiaTheme="majorEastAsia" w:hAnsiTheme="majorHAnsi" w:cstheme="majorBidi"/>
      <w:color w:val="323E4F" w:themeColor="text2" w:themeShade="BF"/>
      <w:spacing w:val="5"/>
      <w:kern w:val="28"/>
      <w:sz w:val="52"/>
      <w:szCs w:val="52"/>
      <w:lang w:val="en-CA" w:eastAsia="en-CA"/>
    </w:rPr>
  </w:style>
  <w:style w:type="paragraph" w:styleId="Subtitle">
    <w:name w:val="Subtitle"/>
    <w:basedOn w:val="Normal"/>
    <w:next w:val="Normal"/>
    <w:link w:val="SubtitleChar"/>
    <w:uiPriority w:val="11"/>
    <w:qFormat/>
    <w:rsid w:val="00EF78D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F78D7"/>
    <w:rPr>
      <w:rFonts w:asciiTheme="majorHAnsi" w:eastAsiaTheme="majorEastAsia" w:hAnsiTheme="majorHAnsi" w:cstheme="majorBidi"/>
      <w:i/>
      <w:iCs/>
      <w:color w:val="4472C4" w:themeColor="accent1"/>
      <w:spacing w:val="15"/>
      <w:lang w:val="en-CA" w:eastAsia="en-CA"/>
    </w:rPr>
  </w:style>
  <w:style w:type="paragraph" w:styleId="NoSpacing">
    <w:name w:val="No Spacing"/>
    <w:uiPriority w:val="1"/>
    <w:qFormat/>
    <w:rsid w:val="00EF78D7"/>
    <w:rPr>
      <w:rFonts w:eastAsiaTheme="minorEastAsia"/>
      <w:sz w:val="22"/>
      <w:szCs w:val="22"/>
      <w:lang w:val="en-CA" w:eastAsia="en-CA"/>
    </w:rPr>
  </w:style>
  <w:style w:type="paragraph" w:styleId="Quote">
    <w:name w:val="Quote"/>
    <w:basedOn w:val="Normal"/>
    <w:next w:val="Normal"/>
    <w:link w:val="QuoteChar"/>
    <w:uiPriority w:val="29"/>
    <w:qFormat/>
    <w:rsid w:val="00EF78D7"/>
    <w:rPr>
      <w:i/>
      <w:iCs/>
      <w:color w:val="000000" w:themeColor="text1"/>
    </w:rPr>
  </w:style>
  <w:style w:type="character" w:customStyle="1" w:styleId="QuoteChar">
    <w:name w:val="Quote Char"/>
    <w:basedOn w:val="DefaultParagraphFont"/>
    <w:link w:val="Quote"/>
    <w:uiPriority w:val="29"/>
    <w:rsid w:val="00EF78D7"/>
    <w:rPr>
      <w:rFonts w:eastAsiaTheme="minorEastAsia"/>
      <w:i/>
      <w:iCs/>
      <w:color w:val="000000" w:themeColor="text1"/>
      <w:sz w:val="22"/>
      <w:szCs w:val="22"/>
      <w:lang w:val="en-CA" w:eastAsia="en-CA"/>
    </w:rPr>
  </w:style>
  <w:style w:type="paragraph" w:styleId="IntenseQuote">
    <w:name w:val="Intense Quote"/>
    <w:basedOn w:val="Normal"/>
    <w:next w:val="Normal"/>
    <w:link w:val="IntenseQuoteChar"/>
    <w:uiPriority w:val="30"/>
    <w:qFormat/>
    <w:rsid w:val="00EF78D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F78D7"/>
    <w:rPr>
      <w:rFonts w:eastAsiaTheme="minorEastAsia"/>
      <w:b/>
      <w:bCs/>
      <w:i/>
      <w:iCs/>
      <w:color w:val="4472C4" w:themeColor="accent1"/>
      <w:sz w:val="22"/>
      <w:szCs w:val="22"/>
      <w:lang w:val="en-CA" w:eastAsia="en-CA"/>
    </w:rPr>
  </w:style>
  <w:style w:type="character" w:styleId="SubtleEmphasis">
    <w:name w:val="Subtle Emphasis"/>
    <w:basedOn w:val="DefaultParagraphFont"/>
    <w:uiPriority w:val="19"/>
    <w:qFormat/>
    <w:rsid w:val="00EF78D7"/>
    <w:rPr>
      <w:i/>
      <w:iCs/>
      <w:color w:val="808080" w:themeColor="text1" w:themeTint="7F"/>
    </w:rPr>
  </w:style>
  <w:style w:type="character" w:styleId="IntenseEmphasis">
    <w:name w:val="Intense Emphasis"/>
    <w:basedOn w:val="DefaultParagraphFont"/>
    <w:uiPriority w:val="21"/>
    <w:qFormat/>
    <w:rsid w:val="00EF78D7"/>
    <w:rPr>
      <w:b/>
      <w:bCs/>
      <w:i/>
      <w:iCs/>
      <w:color w:val="4472C4" w:themeColor="accent1"/>
    </w:rPr>
  </w:style>
  <w:style w:type="character" w:styleId="SubtleReference">
    <w:name w:val="Subtle Reference"/>
    <w:basedOn w:val="DefaultParagraphFont"/>
    <w:uiPriority w:val="31"/>
    <w:qFormat/>
    <w:rsid w:val="00EF78D7"/>
    <w:rPr>
      <w:smallCaps/>
      <w:color w:val="ED7D31" w:themeColor="accent2"/>
      <w:u w:val="single"/>
    </w:rPr>
  </w:style>
  <w:style w:type="character" w:styleId="IntenseReference">
    <w:name w:val="Intense Reference"/>
    <w:basedOn w:val="DefaultParagraphFont"/>
    <w:uiPriority w:val="32"/>
    <w:qFormat/>
    <w:rsid w:val="00EF78D7"/>
    <w:rPr>
      <w:b/>
      <w:bCs/>
      <w:smallCaps/>
      <w:color w:val="ED7D31" w:themeColor="accent2"/>
      <w:spacing w:val="5"/>
      <w:u w:val="single"/>
    </w:rPr>
  </w:style>
  <w:style w:type="paragraph" w:styleId="TOCHeading">
    <w:name w:val="TOC Heading"/>
    <w:basedOn w:val="Heading1"/>
    <w:next w:val="Normal"/>
    <w:uiPriority w:val="39"/>
    <w:semiHidden/>
    <w:unhideWhenUsed/>
    <w:qFormat/>
    <w:rsid w:val="00EF78D7"/>
    <w:pPr>
      <w:outlineLvl w:val="9"/>
    </w:pPr>
  </w:style>
  <w:style w:type="paragraph" w:customStyle="1" w:styleId="CommentText1">
    <w:name w:val="Comment Text1"/>
    <w:basedOn w:val="Normal"/>
    <w:next w:val="CommentText"/>
    <w:uiPriority w:val="99"/>
    <w:unhideWhenUsed/>
    <w:rsid w:val="00EF78D7"/>
    <w:pPr>
      <w:spacing w:line="240" w:lineRule="auto"/>
    </w:pPr>
    <w:rPr>
      <w:rFonts w:eastAsiaTheme="minorHAnsi"/>
      <w:sz w:val="20"/>
      <w:szCs w:val="20"/>
    </w:rPr>
  </w:style>
  <w:style w:type="paragraph" w:customStyle="1" w:styleId="BodyText1">
    <w:name w:val="Body Text1"/>
    <w:basedOn w:val="Normal"/>
    <w:uiPriority w:val="99"/>
    <w:rsid w:val="00EF78D7"/>
    <w:pPr>
      <w:spacing w:after="260" w:line="280" w:lineRule="atLeast"/>
    </w:pPr>
    <w:rPr>
      <w:rFonts w:ascii="Verdana" w:eastAsia="Calibri" w:hAnsi="Verdana"/>
      <w:sz w:val="20"/>
      <w:szCs w:val="20"/>
    </w:rPr>
  </w:style>
  <w:style w:type="paragraph" w:customStyle="1" w:styleId="youtube-link">
    <w:name w:val="youtube-link"/>
    <w:basedOn w:val="Normal"/>
    <w:rsid w:val="00EF7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78D7"/>
  </w:style>
  <w:style w:type="character" w:customStyle="1" w:styleId="story-author">
    <w:name w:val="story-author"/>
    <w:basedOn w:val="DefaultParagraphFont"/>
    <w:rsid w:val="00EF78D7"/>
  </w:style>
  <w:style w:type="character" w:customStyle="1" w:styleId="story-via">
    <w:name w:val="story-via"/>
    <w:basedOn w:val="DefaultParagraphFont"/>
    <w:rsid w:val="00EF78D7"/>
  </w:style>
  <w:style w:type="paragraph" w:customStyle="1" w:styleId="volissue">
    <w:name w:val="volissue"/>
    <w:basedOn w:val="Normal"/>
    <w:rsid w:val="00EF78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F78D7"/>
    <w:pPr>
      <w:autoSpaceDE w:val="0"/>
      <w:autoSpaceDN w:val="0"/>
      <w:adjustRightInd w:val="0"/>
    </w:pPr>
    <w:rPr>
      <w:rFonts w:ascii="Verdana" w:eastAsiaTheme="minorEastAsia" w:hAnsi="Verdana" w:cs="Verdana"/>
      <w:color w:val="000000"/>
      <w:lang w:val="en-CA" w:eastAsia="en-CA"/>
    </w:rPr>
  </w:style>
  <w:style w:type="paragraph" w:customStyle="1" w:styleId="listheader">
    <w:name w:val="listheader"/>
    <w:basedOn w:val="Normal"/>
    <w:rsid w:val="00EF7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EF78D7"/>
  </w:style>
  <w:style w:type="character" w:customStyle="1" w:styleId="authors">
    <w:name w:val="authors"/>
    <w:basedOn w:val="DefaultParagraphFont"/>
    <w:rsid w:val="00EF78D7"/>
  </w:style>
  <w:style w:type="character" w:customStyle="1" w:styleId="publicationtitle">
    <w:name w:val="publicationtitle"/>
    <w:basedOn w:val="DefaultParagraphFont"/>
    <w:rsid w:val="00EF78D7"/>
  </w:style>
  <w:style w:type="character" w:customStyle="1" w:styleId="label">
    <w:name w:val="label"/>
    <w:basedOn w:val="DefaultParagraphFont"/>
    <w:rsid w:val="00EF78D7"/>
  </w:style>
  <w:style w:type="character" w:customStyle="1" w:styleId="highlight">
    <w:name w:val="highlight"/>
    <w:basedOn w:val="DefaultParagraphFont"/>
    <w:rsid w:val="00EF78D7"/>
  </w:style>
  <w:style w:type="character" w:customStyle="1" w:styleId="entry-author">
    <w:name w:val="entry-author"/>
    <w:basedOn w:val="DefaultParagraphFont"/>
    <w:rsid w:val="00EF78D7"/>
  </w:style>
  <w:style w:type="character" w:customStyle="1" w:styleId="entry-date">
    <w:name w:val="entry-date"/>
    <w:basedOn w:val="DefaultParagraphFont"/>
    <w:rsid w:val="00EF78D7"/>
  </w:style>
  <w:style w:type="paragraph" w:customStyle="1" w:styleId="Bodytextnumbers">
    <w:name w:val="Body text numbers"/>
    <w:basedOn w:val="Normal"/>
    <w:rsid w:val="00EF78D7"/>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styleId="FollowedHyperlink">
    <w:name w:val="FollowedHyperlink"/>
    <w:basedOn w:val="DefaultParagraphFont"/>
    <w:uiPriority w:val="99"/>
    <w:semiHidden/>
    <w:unhideWhenUsed/>
    <w:rsid w:val="00231069"/>
    <w:rPr>
      <w:color w:val="954F72" w:themeColor="followedHyperlink"/>
      <w:u w:val="single"/>
    </w:rPr>
  </w:style>
  <w:style w:type="character" w:styleId="UnresolvedMention">
    <w:name w:val="Unresolved Mention"/>
    <w:basedOn w:val="DefaultParagraphFont"/>
    <w:uiPriority w:val="99"/>
    <w:semiHidden/>
    <w:unhideWhenUsed/>
    <w:rsid w:val="001F5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02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E53JL60ihc" TargetMode="External"/><Relationship Id="rId13" Type="http://schemas.openxmlformats.org/officeDocument/2006/relationships/hyperlink" Target="https://www.youtube.com/watch?v=y9_LW5H2EC4" TargetMode="Externa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y9_LW5H2EC4" TargetMode="External"/><Relationship Id="rId7" Type="http://schemas.openxmlformats.org/officeDocument/2006/relationships/hyperlink" Target="https://www.youtube.com/watch?v=8NCLf9rF6IQ" TargetMode="External"/><Relationship Id="rId12" Type="http://schemas.openxmlformats.org/officeDocument/2006/relationships/hyperlink" Target="https://www.youtube.com/watch?v=oj_Blr8JE1I" TargetMode="External"/><Relationship Id="rId17" Type="http://schemas.openxmlformats.org/officeDocument/2006/relationships/diagramColors" Target="diagrams/colors1.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hyperlink" Target="https://www.youtube.com/watch?v=JE53JL60ih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8NCLf9rF6IQ"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footer" Target="footer1.xml"/><Relationship Id="rId10" Type="http://schemas.openxmlformats.org/officeDocument/2006/relationships/hyperlink" Target="https://www.youtube.com/watch?v=JE53JL60ihc" TargetMode="External"/><Relationship Id="rId19" Type="http://schemas.openxmlformats.org/officeDocument/2006/relationships/hyperlink" Target="https://www.youtube.com/watch?v=8NCLf9rF6IQ" TargetMode="External"/><Relationship Id="rId4" Type="http://schemas.openxmlformats.org/officeDocument/2006/relationships/webSettings" Target="webSettings.xml"/><Relationship Id="rId9" Type="http://schemas.openxmlformats.org/officeDocument/2006/relationships/hyperlink" Target="https://www.youtube.com/watch?v=y9_LW5H2EC4" TargetMode="External"/><Relationship Id="rId14" Type="http://schemas.openxmlformats.org/officeDocument/2006/relationships/diagramData" Target="diagrams/data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DAB15E-D387-4E08-A5EA-5E91C3B9FFB7}" type="doc">
      <dgm:prSet loTypeId="urn:microsoft.com/office/officeart/2005/8/layout/chevron2" loCatId="process" qsTypeId="urn:microsoft.com/office/officeart/2005/8/quickstyle/simple1" qsCatId="simple" csTypeId="urn:microsoft.com/office/officeart/2005/8/colors/colorful4" csCatId="colorful" phldr="1"/>
      <dgm:spPr/>
      <dgm:t>
        <a:bodyPr/>
        <a:lstStyle/>
        <a:p>
          <a:endParaRPr lang="en-CA"/>
        </a:p>
      </dgm:t>
    </dgm:pt>
    <dgm:pt modelId="{3FBD0189-40C8-4426-9155-BFB3A2D9BFAB}">
      <dgm:prSet phldrT="[Text]"/>
      <dgm:spPr/>
      <dgm:t>
        <a:bodyPr/>
        <a:lstStyle/>
        <a:p>
          <a:r>
            <a:rPr lang="en-CA" b="1">
              <a:solidFill>
                <a:sysClr val="windowText" lastClr="000000"/>
              </a:solidFill>
            </a:rPr>
            <a:t>Pre-Production</a:t>
          </a:r>
        </a:p>
      </dgm:t>
    </dgm:pt>
    <dgm:pt modelId="{8754753F-3EF1-4562-9EE4-821EA3F6FCD0}" type="parTrans" cxnId="{51AD20F7-DE5E-4E68-998A-C44E33622E62}">
      <dgm:prSet/>
      <dgm:spPr/>
      <dgm:t>
        <a:bodyPr/>
        <a:lstStyle/>
        <a:p>
          <a:endParaRPr lang="en-CA"/>
        </a:p>
      </dgm:t>
    </dgm:pt>
    <dgm:pt modelId="{8688C0D9-60C6-44EE-98ED-0CB7F4BCC03D}" type="sibTrans" cxnId="{51AD20F7-DE5E-4E68-998A-C44E33622E62}">
      <dgm:prSet/>
      <dgm:spPr/>
      <dgm:t>
        <a:bodyPr/>
        <a:lstStyle/>
        <a:p>
          <a:endParaRPr lang="en-CA"/>
        </a:p>
      </dgm:t>
    </dgm:pt>
    <dgm:pt modelId="{78B7C7D4-EE5A-4CA6-8403-3CDD27D79A92}">
      <dgm:prSet phldrT="[Text]" custT="1"/>
      <dgm:spPr/>
      <dgm:t>
        <a:bodyPr/>
        <a:lstStyle/>
        <a:p>
          <a:r>
            <a:rPr lang="en-CA" sz="2000"/>
            <a:t>Prepare to shoot a project.</a:t>
          </a:r>
        </a:p>
      </dgm:t>
    </dgm:pt>
    <dgm:pt modelId="{5D754760-F516-45EB-A9EC-77EEEE4D1856}" type="parTrans" cxnId="{3EA88766-A1B8-44BC-B50A-AE2F197C92A4}">
      <dgm:prSet/>
      <dgm:spPr/>
      <dgm:t>
        <a:bodyPr/>
        <a:lstStyle/>
        <a:p>
          <a:endParaRPr lang="en-CA"/>
        </a:p>
      </dgm:t>
    </dgm:pt>
    <dgm:pt modelId="{62FB29B6-5E3E-4CD9-B246-D5038C8BF08D}" type="sibTrans" cxnId="{3EA88766-A1B8-44BC-B50A-AE2F197C92A4}">
      <dgm:prSet/>
      <dgm:spPr/>
      <dgm:t>
        <a:bodyPr/>
        <a:lstStyle/>
        <a:p>
          <a:endParaRPr lang="en-CA"/>
        </a:p>
      </dgm:t>
    </dgm:pt>
    <dgm:pt modelId="{8E851E87-16C0-4664-892B-BFE34124D00A}">
      <dgm:prSet phldrT="[Text]"/>
      <dgm:spPr/>
      <dgm:t>
        <a:bodyPr/>
        <a:lstStyle/>
        <a:p>
          <a:r>
            <a:rPr lang="en-CA" b="1">
              <a:solidFill>
                <a:sysClr val="windowText" lastClr="000000"/>
              </a:solidFill>
            </a:rPr>
            <a:t>Production</a:t>
          </a:r>
        </a:p>
      </dgm:t>
    </dgm:pt>
    <dgm:pt modelId="{8BA8EB22-D003-49F7-B14B-D1DEFC2A6697}" type="parTrans" cxnId="{4940C183-41A0-4D1B-9DAC-020BF6A9AEBD}">
      <dgm:prSet/>
      <dgm:spPr/>
      <dgm:t>
        <a:bodyPr/>
        <a:lstStyle/>
        <a:p>
          <a:endParaRPr lang="en-CA"/>
        </a:p>
      </dgm:t>
    </dgm:pt>
    <dgm:pt modelId="{ED5C3135-906C-4329-820F-CF4450A65630}" type="sibTrans" cxnId="{4940C183-41A0-4D1B-9DAC-020BF6A9AEBD}">
      <dgm:prSet/>
      <dgm:spPr/>
      <dgm:t>
        <a:bodyPr/>
        <a:lstStyle/>
        <a:p>
          <a:endParaRPr lang="en-CA"/>
        </a:p>
      </dgm:t>
    </dgm:pt>
    <dgm:pt modelId="{1CA2B769-5007-4BE8-9379-E1941337054B}">
      <dgm:prSet phldrT="[Text]" custT="1"/>
      <dgm:spPr/>
      <dgm:t>
        <a:bodyPr/>
        <a:lstStyle/>
        <a:p>
          <a:r>
            <a:rPr lang="en-CA" sz="2000"/>
            <a:t>Shoot or film the project.</a:t>
          </a:r>
        </a:p>
      </dgm:t>
    </dgm:pt>
    <dgm:pt modelId="{AED14D55-CDF0-423A-8C48-628F1E2D9091}" type="parTrans" cxnId="{A339D3AC-9222-49A7-B596-7311CAD8121A}">
      <dgm:prSet/>
      <dgm:spPr/>
      <dgm:t>
        <a:bodyPr/>
        <a:lstStyle/>
        <a:p>
          <a:endParaRPr lang="en-CA"/>
        </a:p>
      </dgm:t>
    </dgm:pt>
    <dgm:pt modelId="{F2B4B73B-7DD5-4714-B94E-A22C5FBD8BE7}" type="sibTrans" cxnId="{A339D3AC-9222-49A7-B596-7311CAD8121A}">
      <dgm:prSet/>
      <dgm:spPr/>
      <dgm:t>
        <a:bodyPr/>
        <a:lstStyle/>
        <a:p>
          <a:endParaRPr lang="en-CA"/>
        </a:p>
      </dgm:t>
    </dgm:pt>
    <dgm:pt modelId="{57AF84DE-A07D-4605-869D-9605B24F902D}">
      <dgm:prSet phldrT="[Text]"/>
      <dgm:spPr/>
      <dgm:t>
        <a:bodyPr/>
        <a:lstStyle/>
        <a:p>
          <a:r>
            <a:rPr lang="en-CA" b="1">
              <a:solidFill>
                <a:sysClr val="windowText" lastClr="000000"/>
              </a:solidFill>
            </a:rPr>
            <a:t>Post-Production</a:t>
          </a:r>
        </a:p>
      </dgm:t>
    </dgm:pt>
    <dgm:pt modelId="{E15F4340-3CB9-4E82-9BF9-A51EA96BDA23}" type="parTrans" cxnId="{48E1CBF0-CF29-4BAE-B3B1-803FD0266703}">
      <dgm:prSet/>
      <dgm:spPr/>
      <dgm:t>
        <a:bodyPr/>
        <a:lstStyle/>
        <a:p>
          <a:endParaRPr lang="en-CA"/>
        </a:p>
      </dgm:t>
    </dgm:pt>
    <dgm:pt modelId="{A57E919C-5A79-4B2F-93A6-6186CFB53A97}" type="sibTrans" cxnId="{48E1CBF0-CF29-4BAE-B3B1-803FD0266703}">
      <dgm:prSet/>
      <dgm:spPr/>
      <dgm:t>
        <a:bodyPr/>
        <a:lstStyle/>
        <a:p>
          <a:endParaRPr lang="en-CA"/>
        </a:p>
      </dgm:t>
    </dgm:pt>
    <dgm:pt modelId="{6FD207C8-7FF6-4984-AEDF-9ABFAE8813B3}">
      <dgm:prSet phldrT="[Text]" custT="1"/>
      <dgm:spPr/>
      <dgm:t>
        <a:bodyPr/>
        <a:lstStyle/>
        <a:p>
          <a:r>
            <a:rPr lang="en-CA" sz="2000"/>
            <a:t>Edit or put all of the elements together in a unified whole.</a:t>
          </a:r>
        </a:p>
      </dgm:t>
    </dgm:pt>
    <dgm:pt modelId="{6DBB60B7-56D4-4810-ACCA-B775417FE9BC}" type="parTrans" cxnId="{4927180B-8A3B-4ED8-A0E6-78B22A076BC2}">
      <dgm:prSet/>
      <dgm:spPr/>
      <dgm:t>
        <a:bodyPr/>
        <a:lstStyle/>
        <a:p>
          <a:endParaRPr lang="en-CA"/>
        </a:p>
      </dgm:t>
    </dgm:pt>
    <dgm:pt modelId="{B565BBA2-376B-4B77-B806-6247D79A56C0}" type="sibTrans" cxnId="{4927180B-8A3B-4ED8-A0E6-78B22A076BC2}">
      <dgm:prSet/>
      <dgm:spPr/>
      <dgm:t>
        <a:bodyPr/>
        <a:lstStyle/>
        <a:p>
          <a:endParaRPr lang="en-CA"/>
        </a:p>
      </dgm:t>
    </dgm:pt>
    <dgm:pt modelId="{5B609A23-CF54-4672-B23B-BE6547774099}" type="pres">
      <dgm:prSet presAssocID="{51DAB15E-D387-4E08-A5EA-5E91C3B9FFB7}" presName="linearFlow" presStyleCnt="0">
        <dgm:presLayoutVars>
          <dgm:dir/>
          <dgm:animLvl val="lvl"/>
          <dgm:resizeHandles val="exact"/>
        </dgm:presLayoutVars>
      </dgm:prSet>
      <dgm:spPr/>
    </dgm:pt>
    <dgm:pt modelId="{1779A852-A1E6-481A-81EC-5BD8AC00DF93}" type="pres">
      <dgm:prSet presAssocID="{3FBD0189-40C8-4426-9155-BFB3A2D9BFAB}" presName="composite" presStyleCnt="0"/>
      <dgm:spPr/>
    </dgm:pt>
    <dgm:pt modelId="{221E33A4-56DF-4B43-BA2B-79FC5FE0EBC0}" type="pres">
      <dgm:prSet presAssocID="{3FBD0189-40C8-4426-9155-BFB3A2D9BFAB}" presName="parentText" presStyleLbl="alignNode1" presStyleIdx="0" presStyleCnt="3" custLinFactNeighborX="-48270" custLinFactNeighborY="-3975">
        <dgm:presLayoutVars>
          <dgm:chMax val="1"/>
          <dgm:bulletEnabled val="1"/>
        </dgm:presLayoutVars>
      </dgm:prSet>
      <dgm:spPr/>
    </dgm:pt>
    <dgm:pt modelId="{F34028B2-68B8-43B6-9631-81470908573E}" type="pres">
      <dgm:prSet presAssocID="{3FBD0189-40C8-4426-9155-BFB3A2D9BFAB}" presName="descendantText" presStyleLbl="alignAcc1" presStyleIdx="0" presStyleCnt="3">
        <dgm:presLayoutVars>
          <dgm:bulletEnabled val="1"/>
        </dgm:presLayoutVars>
      </dgm:prSet>
      <dgm:spPr/>
    </dgm:pt>
    <dgm:pt modelId="{4A6FD6B1-7D8A-4F65-8A99-CD882CDBAD43}" type="pres">
      <dgm:prSet presAssocID="{8688C0D9-60C6-44EE-98ED-0CB7F4BCC03D}" presName="sp" presStyleCnt="0"/>
      <dgm:spPr/>
    </dgm:pt>
    <dgm:pt modelId="{A0F1E223-A5D3-4215-8CC0-77FB33F6D44E}" type="pres">
      <dgm:prSet presAssocID="{8E851E87-16C0-4664-892B-BFE34124D00A}" presName="composite" presStyleCnt="0"/>
      <dgm:spPr/>
    </dgm:pt>
    <dgm:pt modelId="{651F1A41-EAE5-4184-97C2-B64EA47EBD66}" type="pres">
      <dgm:prSet presAssocID="{8E851E87-16C0-4664-892B-BFE34124D00A}" presName="parentText" presStyleLbl="alignNode1" presStyleIdx="1" presStyleCnt="3">
        <dgm:presLayoutVars>
          <dgm:chMax val="1"/>
          <dgm:bulletEnabled val="1"/>
        </dgm:presLayoutVars>
      </dgm:prSet>
      <dgm:spPr/>
    </dgm:pt>
    <dgm:pt modelId="{EED38B45-3B25-4F85-A11B-3560A1ED46F9}" type="pres">
      <dgm:prSet presAssocID="{8E851E87-16C0-4664-892B-BFE34124D00A}" presName="descendantText" presStyleLbl="alignAcc1" presStyleIdx="1" presStyleCnt="3">
        <dgm:presLayoutVars>
          <dgm:bulletEnabled val="1"/>
        </dgm:presLayoutVars>
      </dgm:prSet>
      <dgm:spPr/>
    </dgm:pt>
    <dgm:pt modelId="{418555C6-A2C4-42F6-8ABA-8553741AE44E}" type="pres">
      <dgm:prSet presAssocID="{ED5C3135-906C-4329-820F-CF4450A65630}" presName="sp" presStyleCnt="0"/>
      <dgm:spPr/>
    </dgm:pt>
    <dgm:pt modelId="{61B52FC8-34AC-4E60-99F9-89D3EEC62EAC}" type="pres">
      <dgm:prSet presAssocID="{57AF84DE-A07D-4605-869D-9605B24F902D}" presName="composite" presStyleCnt="0"/>
      <dgm:spPr/>
    </dgm:pt>
    <dgm:pt modelId="{ABDC7499-4B3A-451E-B25E-1BFAAEAF84AE}" type="pres">
      <dgm:prSet presAssocID="{57AF84DE-A07D-4605-869D-9605B24F902D}" presName="parentText" presStyleLbl="alignNode1" presStyleIdx="2" presStyleCnt="3">
        <dgm:presLayoutVars>
          <dgm:chMax val="1"/>
          <dgm:bulletEnabled val="1"/>
        </dgm:presLayoutVars>
      </dgm:prSet>
      <dgm:spPr/>
    </dgm:pt>
    <dgm:pt modelId="{5FC1E3D3-4F7A-46EC-8AFE-750AF90D4419}" type="pres">
      <dgm:prSet presAssocID="{57AF84DE-A07D-4605-869D-9605B24F902D}" presName="descendantText" presStyleLbl="alignAcc1" presStyleIdx="2" presStyleCnt="3">
        <dgm:presLayoutVars>
          <dgm:bulletEnabled val="1"/>
        </dgm:presLayoutVars>
      </dgm:prSet>
      <dgm:spPr/>
    </dgm:pt>
  </dgm:ptLst>
  <dgm:cxnLst>
    <dgm:cxn modelId="{4927180B-8A3B-4ED8-A0E6-78B22A076BC2}" srcId="{57AF84DE-A07D-4605-869D-9605B24F902D}" destId="{6FD207C8-7FF6-4984-AEDF-9ABFAE8813B3}" srcOrd="0" destOrd="0" parTransId="{6DBB60B7-56D4-4810-ACCA-B775417FE9BC}" sibTransId="{B565BBA2-376B-4B77-B806-6247D79A56C0}"/>
    <dgm:cxn modelId="{761A400E-608E-4222-9B75-BDE08208C7A1}" type="presOf" srcId="{78B7C7D4-EE5A-4CA6-8403-3CDD27D79A92}" destId="{F34028B2-68B8-43B6-9631-81470908573E}" srcOrd="0" destOrd="0" presId="urn:microsoft.com/office/officeart/2005/8/layout/chevron2"/>
    <dgm:cxn modelId="{FCF62032-4183-4D7F-BF3B-19B21BAEB921}" type="presOf" srcId="{8E851E87-16C0-4664-892B-BFE34124D00A}" destId="{651F1A41-EAE5-4184-97C2-B64EA47EBD66}" srcOrd="0" destOrd="0" presId="urn:microsoft.com/office/officeart/2005/8/layout/chevron2"/>
    <dgm:cxn modelId="{8BD13D46-5866-44CF-B119-36F02635260C}" type="presOf" srcId="{57AF84DE-A07D-4605-869D-9605B24F902D}" destId="{ABDC7499-4B3A-451E-B25E-1BFAAEAF84AE}" srcOrd="0" destOrd="0" presId="urn:microsoft.com/office/officeart/2005/8/layout/chevron2"/>
    <dgm:cxn modelId="{3EA88766-A1B8-44BC-B50A-AE2F197C92A4}" srcId="{3FBD0189-40C8-4426-9155-BFB3A2D9BFAB}" destId="{78B7C7D4-EE5A-4CA6-8403-3CDD27D79A92}" srcOrd="0" destOrd="0" parTransId="{5D754760-F516-45EB-A9EC-77EEEE4D1856}" sibTransId="{62FB29B6-5E3E-4CD9-B246-D5038C8BF08D}"/>
    <dgm:cxn modelId="{66CF5A7D-948E-4B00-B4D1-201749D908B9}" type="presOf" srcId="{1CA2B769-5007-4BE8-9379-E1941337054B}" destId="{EED38B45-3B25-4F85-A11B-3560A1ED46F9}" srcOrd="0" destOrd="0" presId="urn:microsoft.com/office/officeart/2005/8/layout/chevron2"/>
    <dgm:cxn modelId="{4940C183-41A0-4D1B-9DAC-020BF6A9AEBD}" srcId="{51DAB15E-D387-4E08-A5EA-5E91C3B9FFB7}" destId="{8E851E87-16C0-4664-892B-BFE34124D00A}" srcOrd="1" destOrd="0" parTransId="{8BA8EB22-D003-49F7-B14B-D1DEFC2A6697}" sibTransId="{ED5C3135-906C-4329-820F-CF4450A65630}"/>
    <dgm:cxn modelId="{A339D3AC-9222-49A7-B596-7311CAD8121A}" srcId="{8E851E87-16C0-4664-892B-BFE34124D00A}" destId="{1CA2B769-5007-4BE8-9379-E1941337054B}" srcOrd="0" destOrd="0" parTransId="{AED14D55-CDF0-423A-8C48-628F1E2D9091}" sibTransId="{F2B4B73B-7DD5-4714-B94E-A22C5FBD8BE7}"/>
    <dgm:cxn modelId="{ACDAE4C7-F29D-4230-BAF8-28A42EA86B5A}" type="presOf" srcId="{3FBD0189-40C8-4426-9155-BFB3A2D9BFAB}" destId="{221E33A4-56DF-4B43-BA2B-79FC5FE0EBC0}" srcOrd="0" destOrd="0" presId="urn:microsoft.com/office/officeart/2005/8/layout/chevron2"/>
    <dgm:cxn modelId="{D4239CD1-C181-47D3-B1CF-93D805D1B8B6}" type="presOf" srcId="{51DAB15E-D387-4E08-A5EA-5E91C3B9FFB7}" destId="{5B609A23-CF54-4672-B23B-BE6547774099}" srcOrd="0" destOrd="0" presId="urn:microsoft.com/office/officeart/2005/8/layout/chevron2"/>
    <dgm:cxn modelId="{9401F9DD-0CA1-4D89-882F-112392D82E38}" type="presOf" srcId="{6FD207C8-7FF6-4984-AEDF-9ABFAE8813B3}" destId="{5FC1E3D3-4F7A-46EC-8AFE-750AF90D4419}" srcOrd="0" destOrd="0" presId="urn:microsoft.com/office/officeart/2005/8/layout/chevron2"/>
    <dgm:cxn modelId="{48E1CBF0-CF29-4BAE-B3B1-803FD0266703}" srcId="{51DAB15E-D387-4E08-A5EA-5E91C3B9FFB7}" destId="{57AF84DE-A07D-4605-869D-9605B24F902D}" srcOrd="2" destOrd="0" parTransId="{E15F4340-3CB9-4E82-9BF9-A51EA96BDA23}" sibTransId="{A57E919C-5A79-4B2F-93A6-6186CFB53A97}"/>
    <dgm:cxn modelId="{51AD20F7-DE5E-4E68-998A-C44E33622E62}" srcId="{51DAB15E-D387-4E08-A5EA-5E91C3B9FFB7}" destId="{3FBD0189-40C8-4426-9155-BFB3A2D9BFAB}" srcOrd="0" destOrd="0" parTransId="{8754753F-3EF1-4562-9EE4-821EA3F6FCD0}" sibTransId="{8688C0D9-60C6-44EE-98ED-0CB7F4BCC03D}"/>
    <dgm:cxn modelId="{1B94F4AB-2041-4180-8798-7A909BA063B7}" type="presParOf" srcId="{5B609A23-CF54-4672-B23B-BE6547774099}" destId="{1779A852-A1E6-481A-81EC-5BD8AC00DF93}" srcOrd="0" destOrd="0" presId="urn:microsoft.com/office/officeart/2005/8/layout/chevron2"/>
    <dgm:cxn modelId="{0DDF10A6-7EE8-4273-9BFF-370AB0526F51}" type="presParOf" srcId="{1779A852-A1E6-481A-81EC-5BD8AC00DF93}" destId="{221E33A4-56DF-4B43-BA2B-79FC5FE0EBC0}" srcOrd="0" destOrd="0" presId="urn:microsoft.com/office/officeart/2005/8/layout/chevron2"/>
    <dgm:cxn modelId="{28146708-0FAE-4533-8855-0BC2B2B2F9F3}" type="presParOf" srcId="{1779A852-A1E6-481A-81EC-5BD8AC00DF93}" destId="{F34028B2-68B8-43B6-9631-81470908573E}" srcOrd="1" destOrd="0" presId="urn:microsoft.com/office/officeart/2005/8/layout/chevron2"/>
    <dgm:cxn modelId="{CC49AA92-732C-4B44-877F-C120EF1E292E}" type="presParOf" srcId="{5B609A23-CF54-4672-B23B-BE6547774099}" destId="{4A6FD6B1-7D8A-4F65-8A99-CD882CDBAD43}" srcOrd="1" destOrd="0" presId="urn:microsoft.com/office/officeart/2005/8/layout/chevron2"/>
    <dgm:cxn modelId="{1358BD3F-D550-4C6C-B3A1-51BCA5D960CB}" type="presParOf" srcId="{5B609A23-CF54-4672-B23B-BE6547774099}" destId="{A0F1E223-A5D3-4215-8CC0-77FB33F6D44E}" srcOrd="2" destOrd="0" presId="urn:microsoft.com/office/officeart/2005/8/layout/chevron2"/>
    <dgm:cxn modelId="{CDC5530A-F889-4F1C-BBFF-1C514D488206}" type="presParOf" srcId="{A0F1E223-A5D3-4215-8CC0-77FB33F6D44E}" destId="{651F1A41-EAE5-4184-97C2-B64EA47EBD66}" srcOrd="0" destOrd="0" presId="urn:microsoft.com/office/officeart/2005/8/layout/chevron2"/>
    <dgm:cxn modelId="{28F55534-84CE-4204-8062-0A929BE73F05}" type="presParOf" srcId="{A0F1E223-A5D3-4215-8CC0-77FB33F6D44E}" destId="{EED38B45-3B25-4F85-A11B-3560A1ED46F9}" srcOrd="1" destOrd="0" presId="urn:microsoft.com/office/officeart/2005/8/layout/chevron2"/>
    <dgm:cxn modelId="{791E2FBF-4EF0-4ABB-B038-C7E618F6CF4F}" type="presParOf" srcId="{5B609A23-CF54-4672-B23B-BE6547774099}" destId="{418555C6-A2C4-42F6-8ABA-8553741AE44E}" srcOrd="3" destOrd="0" presId="urn:microsoft.com/office/officeart/2005/8/layout/chevron2"/>
    <dgm:cxn modelId="{B4C0A3A9-BFF3-4394-9170-0B56D33D909B}" type="presParOf" srcId="{5B609A23-CF54-4672-B23B-BE6547774099}" destId="{61B52FC8-34AC-4E60-99F9-89D3EEC62EAC}" srcOrd="4" destOrd="0" presId="urn:microsoft.com/office/officeart/2005/8/layout/chevron2"/>
    <dgm:cxn modelId="{695BE3AE-DCD7-4A3D-BCE8-A287BE53F655}" type="presParOf" srcId="{61B52FC8-34AC-4E60-99F9-89D3EEC62EAC}" destId="{ABDC7499-4B3A-451E-B25E-1BFAAEAF84AE}" srcOrd="0" destOrd="0" presId="urn:microsoft.com/office/officeart/2005/8/layout/chevron2"/>
    <dgm:cxn modelId="{07380358-78BE-4707-9541-935175E6B806}" type="presParOf" srcId="{61B52FC8-34AC-4E60-99F9-89D3EEC62EAC}" destId="{5FC1E3D3-4F7A-46EC-8AFE-750AF90D4419}"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1E33A4-56DF-4B43-BA2B-79FC5FE0EBC0}">
      <dsp:nvSpPr>
        <dsp:cNvPr id="0" name=""/>
        <dsp:cNvSpPr/>
      </dsp:nvSpPr>
      <dsp:spPr>
        <a:xfrm rot="5400000">
          <a:off x="-180022" y="180022"/>
          <a:ext cx="1200150" cy="840105"/>
        </a:xfrm>
        <a:prstGeom prst="chevron">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b="1" kern="1200">
              <a:solidFill>
                <a:sysClr val="windowText" lastClr="000000"/>
              </a:solidFill>
            </a:rPr>
            <a:t>Pre-Production</a:t>
          </a:r>
        </a:p>
      </dsp:txBody>
      <dsp:txXfrm rot="-5400000">
        <a:off x="1" y="420053"/>
        <a:ext cx="840105" cy="360045"/>
      </dsp:txXfrm>
    </dsp:sp>
    <dsp:sp modelId="{F34028B2-68B8-43B6-9631-81470908573E}">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CA" sz="2000" kern="1200"/>
            <a:t>Prepare to shoot a project.</a:t>
          </a:r>
        </a:p>
      </dsp:txBody>
      <dsp:txXfrm rot="-5400000">
        <a:off x="840105" y="38936"/>
        <a:ext cx="4608214" cy="703935"/>
      </dsp:txXfrm>
    </dsp:sp>
    <dsp:sp modelId="{651F1A41-EAE5-4184-97C2-B64EA47EBD66}">
      <dsp:nvSpPr>
        <dsp:cNvPr id="0" name=""/>
        <dsp:cNvSpPr/>
      </dsp:nvSpPr>
      <dsp:spPr>
        <a:xfrm rot="5400000">
          <a:off x="-180022" y="1180147"/>
          <a:ext cx="1200150" cy="840105"/>
        </a:xfrm>
        <a:prstGeom prst="chevron">
          <a:avLst/>
        </a:prstGeom>
        <a:solidFill>
          <a:schemeClr val="accent4">
            <a:hueOff val="4900445"/>
            <a:satOff val="-20388"/>
            <a:lumOff val="4804"/>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b="1" kern="1200">
              <a:solidFill>
                <a:sysClr val="windowText" lastClr="000000"/>
              </a:solidFill>
            </a:rPr>
            <a:t>Production</a:t>
          </a:r>
        </a:p>
      </dsp:txBody>
      <dsp:txXfrm rot="-5400000">
        <a:off x="1" y="1420178"/>
        <a:ext cx="840105" cy="360045"/>
      </dsp:txXfrm>
    </dsp:sp>
    <dsp:sp modelId="{EED38B45-3B25-4F85-A11B-3560A1ED46F9}">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CA" sz="2000" kern="1200"/>
            <a:t>Shoot or film the project.</a:t>
          </a:r>
        </a:p>
      </dsp:txBody>
      <dsp:txXfrm rot="-5400000">
        <a:off x="840105" y="1038206"/>
        <a:ext cx="4608214" cy="703935"/>
      </dsp:txXfrm>
    </dsp:sp>
    <dsp:sp modelId="{ABDC7499-4B3A-451E-B25E-1BFAAEAF84AE}">
      <dsp:nvSpPr>
        <dsp:cNvPr id="0" name=""/>
        <dsp:cNvSpPr/>
      </dsp:nvSpPr>
      <dsp:spPr>
        <a:xfrm rot="5400000">
          <a:off x="-180022" y="2179417"/>
          <a:ext cx="1200150" cy="840105"/>
        </a:xfrm>
        <a:prstGeom prst="chevron">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b="1" kern="1200">
              <a:solidFill>
                <a:sysClr val="windowText" lastClr="000000"/>
              </a:solidFill>
            </a:rPr>
            <a:t>Post-Production</a:t>
          </a:r>
        </a:p>
      </dsp:txBody>
      <dsp:txXfrm rot="-5400000">
        <a:off x="1" y="2419448"/>
        <a:ext cx="840105" cy="360045"/>
      </dsp:txXfrm>
    </dsp:sp>
    <dsp:sp modelId="{5FC1E3D3-4F7A-46EC-8AFE-750AF90D4419}">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CA" sz="2000" kern="1200"/>
            <a:t>Edit or put all of the elements together in a unified whole.</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Mohammadreza Khosrowtaj</cp:lastModifiedBy>
  <cp:revision>2</cp:revision>
  <dcterms:created xsi:type="dcterms:W3CDTF">2020-04-14T18:07:00Z</dcterms:created>
  <dcterms:modified xsi:type="dcterms:W3CDTF">2020-04-14T18:07:00Z</dcterms:modified>
</cp:coreProperties>
</file>